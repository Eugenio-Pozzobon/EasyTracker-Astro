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EA37" w14:textId="77777777" w:rsidR="00692FB0" w:rsidRPr="001F6246" w:rsidRDefault="00692FB0" w:rsidP="00C2658C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Minuta</w:t>
      </w:r>
    </w:p>
    <w:p w14:paraId="453C101E" w14:textId="7CB70801" w:rsidR="00522E18" w:rsidRDefault="00AF3307" w:rsidP="00C2658C">
      <w:pPr>
        <w:spacing w:line="240" w:lineRule="auto"/>
        <w:jc w:val="center"/>
        <w:rPr>
          <w:rFonts w:ascii="Arial" w:hAnsi="Arial" w:cs="Arial"/>
          <w:spacing w:val="-4"/>
          <w:sz w:val="28"/>
          <w:szCs w:val="28"/>
        </w:rPr>
      </w:pPr>
      <w:r w:rsidRPr="00AF3307">
        <w:rPr>
          <w:rFonts w:ascii="Arial" w:hAnsi="Arial" w:cs="Arial"/>
          <w:spacing w:val="-4"/>
          <w:sz w:val="28"/>
          <w:szCs w:val="28"/>
        </w:rPr>
        <w:t>Desenvolvimento de uma Plataforma Equatorial de Baixo Custo</w:t>
      </w:r>
    </w:p>
    <w:p w14:paraId="2C431FAC" w14:textId="77777777" w:rsidR="00692FB0" w:rsidRPr="001F6246" w:rsidRDefault="00AF3307" w:rsidP="00C2658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F3307">
        <w:rPr>
          <w:rFonts w:ascii="Arial" w:hAnsi="Arial" w:cs="Arial"/>
          <w:spacing w:val="-4"/>
          <w:sz w:val="28"/>
          <w:szCs w:val="28"/>
        </w:rPr>
        <w:t>para Astrofotografia</w:t>
      </w:r>
    </w:p>
    <w:p w14:paraId="2622DBFB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225E0580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Identificação</w:t>
      </w:r>
    </w:p>
    <w:p w14:paraId="0C05C6C3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4680" w:type="dxa"/>
        <w:tblInd w:w="-108" w:type="dxa"/>
        <w:tblLook w:val="01E0" w:firstRow="1" w:lastRow="1" w:firstColumn="1" w:lastColumn="1" w:noHBand="0" w:noVBand="0"/>
      </w:tblPr>
      <w:tblGrid>
        <w:gridCol w:w="4820"/>
        <w:gridCol w:w="6"/>
      </w:tblGrid>
      <w:tr w:rsidR="00692FB0" w:rsidRPr="00D70FCC" w14:paraId="77A24433" w14:textId="77777777">
        <w:tc>
          <w:tcPr>
            <w:tcW w:w="1440" w:type="dxa"/>
            <w:tcMar>
              <w:left w:w="0" w:type="dxa"/>
              <w:right w:w="0" w:type="dxa"/>
            </w:tcMar>
          </w:tcPr>
          <w:tbl>
            <w:tblPr>
              <w:tblW w:w="4820" w:type="dxa"/>
              <w:tblLook w:val="01E0" w:firstRow="1" w:lastRow="1" w:firstColumn="1" w:lastColumn="1" w:noHBand="0" w:noVBand="0"/>
            </w:tblPr>
            <w:tblGrid>
              <w:gridCol w:w="1440"/>
              <w:gridCol w:w="3380"/>
            </w:tblGrid>
            <w:tr w:rsidR="00692FB0" w:rsidRPr="001F6246" w14:paraId="265C328F" w14:textId="7777777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54A6D059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</w:rPr>
                    <w:t>Acadêmico:</w:t>
                  </w:r>
                </w:p>
                <w:p w14:paraId="1E93D84D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8DDC004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E1C1C36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</w:rPr>
                    <w:t>Coordenador:</w:t>
                  </w:r>
                </w:p>
                <w:p w14:paraId="77733DBF" w14:textId="77777777" w:rsidR="00692FB0" w:rsidRPr="001F6246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1B14CB70" w14:textId="77777777" w:rsidR="00692FB0" w:rsidRPr="00BC3D82" w:rsidRDefault="00AF3307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Eugênio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Piveta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Pozzobon</w:t>
                  </w:r>
                </w:p>
                <w:p w14:paraId="07CD55B1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Matrícula: </w:t>
                  </w:r>
                  <w:r w:rsidR="00AF3307">
                    <w:rPr>
                      <w:rFonts w:ascii="Arial" w:hAnsi="Arial" w:cs="Arial"/>
                      <w:sz w:val="20"/>
                      <w:szCs w:val="20"/>
                    </w:rPr>
                    <w:t>201810349</w:t>
                  </w:r>
                </w:p>
                <w:p w14:paraId="6B5D1E25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E5A7025" w14:textId="77777777" w:rsidR="00692FB0" w:rsidRPr="00BC3D82" w:rsidRDefault="00692FB0" w:rsidP="00C2658C">
                  <w:pPr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Prof. Rafael </w:t>
                  </w:r>
                  <w:proofErr w:type="spellStart"/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>Concatto</w:t>
                  </w:r>
                  <w:proofErr w:type="spellEnd"/>
                  <w:r w:rsidRPr="00BC3D82">
                    <w:rPr>
                      <w:rFonts w:ascii="Arial" w:hAnsi="Arial" w:cs="Arial"/>
                      <w:sz w:val="20"/>
                      <w:szCs w:val="20"/>
                    </w:rPr>
                    <w:t xml:space="preserve"> Beltrame</w:t>
                  </w:r>
                </w:p>
                <w:p w14:paraId="1E8D1B47" w14:textId="77777777" w:rsidR="00692FB0" w:rsidRPr="001F6246" w:rsidRDefault="00692FB0" w:rsidP="00C2658C">
                  <w:pPr>
                    <w:spacing w:after="4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1F624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SIAPE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</w:t>
                  </w:r>
                  <w:r w:rsidRPr="001F624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1993234</w:t>
                  </w:r>
                </w:p>
              </w:tc>
            </w:tr>
          </w:tbl>
          <w:p w14:paraId="3A0C6188" w14:textId="77777777" w:rsidR="00692FB0" w:rsidRPr="001F6246" w:rsidRDefault="00692FB0" w:rsidP="00C2658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Mar>
              <w:left w:w="0" w:type="dxa"/>
              <w:right w:w="0" w:type="dxa"/>
            </w:tcMar>
          </w:tcPr>
          <w:p w14:paraId="0806601F" w14:textId="77777777" w:rsidR="00692FB0" w:rsidRPr="001F6246" w:rsidRDefault="00692FB0" w:rsidP="00C2658C">
            <w:pPr>
              <w:spacing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71F488C" w14:textId="77777777" w:rsidR="00692FB0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762EEB9D" w14:textId="77777777" w:rsidR="00522E18" w:rsidRPr="001F6246" w:rsidRDefault="00522E18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0111CE31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1. Caracterização e Justificativa</w:t>
      </w:r>
    </w:p>
    <w:p w14:paraId="231FCD7F" w14:textId="77777777" w:rsidR="00692FB0" w:rsidRPr="00082D47" w:rsidRDefault="00692FB0" w:rsidP="00C2658C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</w:p>
    <w:p w14:paraId="161B549C" w14:textId="3C324F14" w:rsidR="00692FB0" w:rsidRDefault="00FE66C5" w:rsidP="00FE66C5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Desde os primeiros registros </w:t>
      </w:r>
      <w:r w:rsidR="00522E18">
        <w:rPr>
          <w:rFonts w:ascii="Arial" w:hAnsi="Arial" w:cs="Arial"/>
          <w:sz w:val="20"/>
          <w:szCs w:val="20"/>
        </w:rPr>
        <w:t xml:space="preserve">datados, </w:t>
      </w:r>
      <w:r>
        <w:rPr>
          <w:rFonts w:ascii="Arial" w:hAnsi="Arial" w:cs="Arial"/>
          <w:sz w:val="20"/>
          <w:szCs w:val="20"/>
        </w:rPr>
        <w:t>civilizações</w:t>
      </w:r>
      <w:r w:rsidR="00522E18">
        <w:rPr>
          <w:rFonts w:ascii="Arial" w:hAnsi="Arial" w:cs="Arial"/>
          <w:sz w:val="20"/>
          <w:szCs w:val="20"/>
        </w:rPr>
        <w:t xml:space="preserve"> já </w:t>
      </w:r>
      <w:r>
        <w:rPr>
          <w:rFonts w:ascii="Arial" w:hAnsi="Arial" w:cs="Arial"/>
          <w:sz w:val="20"/>
          <w:szCs w:val="20"/>
        </w:rPr>
        <w:t>observava</w:t>
      </w:r>
      <w:r w:rsidR="00522E1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o céu e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973317">
        <w:rPr>
          <w:rFonts w:ascii="Arial" w:hAnsi="Arial" w:cs="Arial"/>
          <w:sz w:val="20"/>
          <w:szCs w:val="20"/>
        </w:rPr>
        <w:t>desse modo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22E18">
        <w:rPr>
          <w:rFonts w:ascii="Arial" w:hAnsi="Arial" w:cs="Arial"/>
          <w:sz w:val="20"/>
          <w:szCs w:val="20"/>
        </w:rPr>
        <w:t xml:space="preserve">podiam contabilizar a passagem do tempo, identificar as estações do ano, os ciclos sazonais de chuvas e/ou </w:t>
      </w:r>
      <w:proofErr w:type="gramStart"/>
      <w:r w:rsidR="00522E18">
        <w:rPr>
          <w:rFonts w:ascii="Arial" w:hAnsi="Arial" w:cs="Arial"/>
          <w:sz w:val="20"/>
          <w:szCs w:val="20"/>
        </w:rPr>
        <w:t>secas, etc.</w:t>
      </w:r>
      <w:proofErr w:type="gramEnd"/>
      <w:r w:rsidR="00522E18">
        <w:rPr>
          <w:rFonts w:ascii="Arial" w:hAnsi="Arial" w:cs="Arial"/>
          <w:sz w:val="20"/>
          <w:szCs w:val="20"/>
        </w:rPr>
        <w:t xml:space="preserve"> </w:t>
      </w:r>
      <w:r w:rsidR="00AA1DA3" w:rsidRPr="00AA1DA3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</w:t>
      </w:r>
      <w:proofErr w:type="gramStart"/>
      <w:r w:rsidR="00AA1DA3">
        <w:rPr>
          <w:rFonts w:ascii="Arial" w:hAnsi="Arial" w:cs="Arial"/>
          <w:sz w:val="20"/>
          <w:szCs w:val="20"/>
        </w:rPr>
        <w:t>).</w:t>
      </w:r>
      <w:r w:rsidR="00522E18">
        <w:rPr>
          <w:rFonts w:ascii="Arial" w:hAnsi="Arial" w:cs="Arial"/>
          <w:sz w:val="20"/>
          <w:szCs w:val="20"/>
        </w:rPr>
        <w:t>Assim</w:t>
      </w:r>
      <w:proofErr w:type="gramEnd"/>
      <w:r w:rsidR="00522E18">
        <w:rPr>
          <w:rFonts w:ascii="Arial" w:hAnsi="Arial" w:cs="Arial"/>
          <w:sz w:val="20"/>
          <w:szCs w:val="20"/>
        </w:rPr>
        <w:t>, por exemplo, era possível realizar um planejamento mais assertivo acerca da melhor época de plantio e colheita de diferentes culturas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AA1DA3" w:rsidRPr="00AA1DA3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2021).</w:t>
      </w:r>
      <w:r>
        <w:rPr>
          <w:rFonts w:ascii="Arial" w:hAnsi="Arial" w:cs="Arial"/>
          <w:sz w:val="20"/>
          <w:szCs w:val="20"/>
        </w:rPr>
        <w:t xml:space="preserve"> Cada civilização tinha seu meio e técnica de observação</w:t>
      </w:r>
      <w:r w:rsidR="00522E18">
        <w:rPr>
          <w:rFonts w:ascii="Arial" w:hAnsi="Arial" w:cs="Arial"/>
          <w:sz w:val="20"/>
          <w:szCs w:val="20"/>
        </w:rPr>
        <w:t>. Por exemplo,</w:t>
      </w:r>
      <w:r w:rsidR="00522E18" w:rsidRPr="00FE66C5">
        <w:t xml:space="preserve"> </w:t>
      </w:r>
      <w:r>
        <w:rPr>
          <w:rFonts w:ascii="Arial" w:hAnsi="Arial" w:cs="Arial"/>
          <w:sz w:val="20"/>
          <w:szCs w:val="20"/>
        </w:rPr>
        <w:t>em 4000 a.C.</w:t>
      </w:r>
      <w:r w:rsidR="00522E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os povos</w:t>
      </w:r>
      <w:r w:rsidRPr="00FE66C5">
        <w:rPr>
          <w:rFonts w:ascii="Arial" w:hAnsi="Arial" w:cs="Arial"/>
          <w:sz w:val="20"/>
          <w:szCs w:val="20"/>
        </w:rPr>
        <w:t xml:space="preserve"> da Mesopotâmia utilizavam zigurates para </w:t>
      </w:r>
      <w:r>
        <w:rPr>
          <w:rFonts w:ascii="Arial" w:hAnsi="Arial" w:cs="Arial"/>
          <w:sz w:val="20"/>
          <w:szCs w:val="20"/>
        </w:rPr>
        <w:t>observar o céu noturno</w:t>
      </w:r>
      <w:r w:rsidR="00000A5D">
        <w:rPr>
          <w:rFonts w:ascii="Arial" w:hAnsi="Arial" w:cs="Arial"/>
          <w:sz w:val="20"/>
          <w:szCs w:val="20"/>
        </w:rPr>
        <w:t>;</w:t>
      </w:r>
      <w:r w:rsidR="006A0B14">
        <w:rPr>
          <w:rFonts w:ascii="Arial" w:hAnsi="Arial" w:cs="Arial"/>
          <w:sz w:val="20"/>
          <w:szCs w:val="20"/>
        </w:rPr>
        <w:t xml:space="preserve"> </w:t>
      </w:r>
      <w:r w:rsidR="00522E18">
        <w:rPr>
          <w:rFonts w:ascii="Arial" w:hAnsi="Arial" w:cs="Arial"/>
          <w:sz w:val="20"/>
          <w:szCs w:val="20"/>
        </w:rPr>
        <w:t xml:space="preserve">já </w:t>
      </w:r>
      <w:r>
        <w:rPr>
          <w:rFonts w:ascii="Arial" w:hAnsi="Arial" w:cs="Arial"/>
          <w:sz w:val="20"/>
          <w:szCs w:val="20"/>
        </w:rPr>
        <w:t>e</w:t>
      </w:r>
      <w:r w:rsidRPr="00FE66C5">
        <w:rPr>
          <w:rFonts w:ascii="Arial" w:hAnsi="Arial" w:cs="Arial"/>
          <w:sz w:val="20"/>
          <w:szCs w:val="20"/>
        </w:rPr>
        <w:t>m 2500 a.C</w:t>
      </w:r>
      <w:r w:rsidR="00522E18" w:rsidRPr="00FE66C5">
        <w:rPr>
          <w:rFonts w:ascii="Arial" w:hAnsi="Arial" w:cs="Arial"/>
          <w:sz w:val="20"/>
          <w:szCs w:val="20"/>
        </w:rPr>
        <w:t>.</w:t>
      </w:r>
      <w:r w:rsidR="00522E18">
        <w:rPr>
          <w:rFonts w:ascii="Arial" w:hAnsi="Arial" w:cs="Arial"/>
          <w:sz w:val="20"/>
          <w:szCs w:val="20"/>
        </w:rPr>
        <w:t>,</w:t>
      </w:r>
      <w:r w:rsidR="00522E18" w:rsidRPr="00FE6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foi construída a </w:t>
      </w:r>
      <w:r w:rsidRPr="00FE66C5">
        <w:rPr>
          <w:rFonts w:ascii="Arial" w:hAnsi="Arial" w:cs="Arial"/>
          <w:sz w:val="20"/>
          <w:szCs w:val="20"/>
        </w:rPr>
        <w:t>estrutura de pedras Stonehenge</w:t>
      </w:r>
      <w:r w:rsidR="00522E18">
        <w:rPr>
          <w:rFonts w:ascii="Arial" w:hAnsi="Arial" w:cs="Arial"/>
          <w:sz w:val="20"/>
          <w:szCs w:val="20"/>
        </w:rPr>
        <w:t>, na Inglaterra,</w:t>
      </w:r>
      <w:r w:rsidRPr="00FE6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 registrar os so</w:t>
      </w:r>
      <w:r w:rsidR="00D76552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stícios</w:t>
      </w:r>
      <w:r w:rsidR="00AA1DA3" w:rsidRPr="00AA1DA3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2021).</w:t>
      </w:r>
      <w:r>
        <w:rPr>
          <w:rFonts w:ascii="Arial" w:hAnsi="Arial" w:cs="Arial"/>
          <w:sz w:val="20"/>
          <w:szCs w:val="20"/>
        </w:rPr>
        <w:t xml:space="preserve"> </w:t>
      </w:r>
      <w:r w:rsidR="001345F2">
        <w:rPr>
          <w:rFonts w:ascii="Arial" w:hAnsi="Arial" w:cs="Arial"/>
          <w:sz w:val="20"/>
          <w:szCs w:val="20"/>
        </w:rPr>
        <w:t xml:space="preserve">Foi somente </w:t>
      </w:r>
      <w:r>
        <w:rPr>
          <w:rFonts w:ascii="Arial" w:hAnsi="Arial" w:cs="Arial"/>
          <w:sz w:val="20"/>
          <w:szCs w:val="20"/>
        </w:rPr>
        <w:t xml:space="preserve">em 1609 d.C. que Galileu conseguiu </w:t>
      </w:r>
      <w:r w:rsidR="001345F2">
        <w:rPr>
          <w:rFonts w:ascii="Arial" w:hAnsi="Arial" w:cs="Arial"/>
          <w:sz w:val="20"/>
          <w:szCs w:val="20"/>
        </w:rPr>
        <w:t xml:space="preserve">aperfeiçoar </w:t>
      </w:r>
      <w:r>
        <w:rPr>
          <w:rFonts w:ascii="Arial" w:hAnsi="Arial" w:cs="Arial"/>
          <w:sz w:val="20"/>
          <w:szCs w:val="20"/>
        </w:rPr>
        <w:t>e utilizar um telescópio</w:t>
      </w:r>
      <w:r w:rsidR="001345F2">
        <w:rPr>
          <w:rFonts w:ascii="Arial" w:hAnsi="Arial" w:cs="Arial"/>
          <w:sz w:val="20"/>
          <w:szCs w:val="20"/>
        </w:rPr>
        <w:t xml:space="preserve"> refrator</w:t>
      </w:r>
      <w:r>
        <w:rPr>
          <w:rFonts w:ascii="Arial" w:hAnsi="Arial" w:cs="Arial"/>
          <w:sz w:val="20"/>
          <w:szCs w:val="20"/>
        </w:rPr>
        <w:t xml:space="preserve"> para observar os planetas e as estrelas</w:t>
      </w:r>
      <w:r w:rsidR="001345F2">
        <w:rPr>
          <w:rFonts w:ascii="Arial" w:hAnsi="Arial" w:cs="Arial"/>
          <w:sz w:val="20"/>
          <w:szCs w:val="20"/>
        </w:rPr>
        <w:t xml:space="preserve"> pela primeira vez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000A5D">
        <w:rPr>
          <w:rFonts w:ascii="Arial" w:hAnsi="Arial" w:cs="Arial"/>
          <w:sz w:val="20"/>
          <w:szCs w:val="20"/>
        </w:rPr>
        <w:t>(</w:t>
      </w:r>
      <w:r w:rsidR="00AA1DA3" w:rsidRPr="00FB7AC4">
        <w:rPr>
          <w:rFonts w:ascii="Arial" w:hAnsi="Arial" w:cs="Arial"/>
          <w:sz w:val="20"/>
          <w:szCs w:val="20"/>
        </w:rPr>
        <w:t>HELERBROCK,</w:t>
      </w:r>
      <w:r w:rsidR="00AA1DA3">
        <w:rPr>
          <w:rFonts w:ascii="Arial" w:hAnsi="Arial" w:cs="Arial"/>
          <w:sz w:val="20"/>
          <w:szCs w:val="20"/>
        </w:rPr>
        <w:t xml:space="preserve"> 2021</w:t>
      </w:r>
      <w:r w:rsidR="00000A5D">
        <w:rPr>
          <w:rFonts w:ascii="Arial" w:hAnsi="Arial" w:cs="Arial"/>
          <w:sz w:val="20"/>
          <w:szCs w:val="20"/>
        </w:rPr>
        <w:t>).</w:t>
      </w:r>
    </w:p>
    <w:p w14:paraId="3189B0FD" w14:textId="586718AD" w:rsidR="001345F2" w:rsidRDefault="00FE66C5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primeira astrofotografia </w:t>
      </w:r>
      <w:r w:rsidR="001345F2">
        <w:rPr>
          <w:rFonts w:ascii="Arial" w:hAnsi="Arial" w:cs="Arial"/>
          <w:sz w:val="20"/>
          <w:szCs w:val="20"/>
        </w:rPr>
        <w:t xml:space="preserve">(emprego de técnicas fotográficas para registrar objetos astronômicos, como planetas, estrelas, galáxias, nebulosas, etc.) </w:t>
      </w:r>
      <w:r>
        <w:rPr>
          <w:rFonts w:ascii="Arial" w:hAnsi="Arial" w:cs="Arial"/>
          <w:sz w:val="20"/>
          <w:szCs w:val="20"/>
        </w:rPr>
        <w:t>é datada de 1840</w:t>
      </w:r>
      <w:r w:rsidR="00FB7AC4">
        <w:rPr>
          <w:rFonts w:ascii="Arial" w:hAnsi="Arial" w:cs="Arial"/>
          <w:sz w:val="20"/>
          <w:szCs w:val="20"/>
        </w:rPr>
        <w:t xml:space="preserve"> e é um registro da </w:t>
      </w:r>
      <w:r w:rsidR="00973317">
        <w:rPr>
          <w:rFonts w:ascii="Arial" w:hAnsi="Arial" w:cs="Arial"/>
          <w:sz w:val="20"/>
          <w:szCs w:val="20"/>
        </w:rPr>
        <w:t>L</w:t>
      </w:r>
      <w:r w:rsidR="001345F2">
        <w:rPr>
          <w:rFonts w:ascii="Arial" w:hAnsi="Arial" w:cs="Arial"/>
          <w:sz w:val="20"/>
          <w:szCs w:val="20"/>
        </w:rPr>
        <w:t>ua</w:t>
      </w:r>
      <w:r w:rsidR="00AA1DA3">
        <w:rPr>
          <w:rFonts w:ascii="Arial" w:hAnsi="Arial" w:cs="Arial"/>
          <w:sz w:val="20"/>
          <w:szCs w:val="20"/>
        </w:rPr>
        <w:t xml:space="preserve"> (CABAU JÚNIOR, 2021</w:t>
      </w:r>
      <w:proofErr w:type="gramStart"/>
      <w:r w:rsidR="00AA1DA3">
        <w:rPr>
          <w:rFonts w:ascii="Arial" w:hAnsi="Arial" w:cs="Arial"/>
          <w:sz w:val="20"/>
          <w:szCs w:val="20"/>
        </w:rPr>
        <w:t>)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>.</w:t>
      </w:r>
      <w:proofErr w:type="gramEnd"/>
      <w:r w:rsidR="00FB7AC4">
        <w:rPr>
          <w:rFonts w:ascii="Arial" w:hAnsi="Arial" w:cs="Arial"/>
          <w:sz w:val="20"/>
          <w:szCs w:val="20"/>
        </w:rPr>
        <w:t xml:space="preserve"> </w:t>
      </w:r>
      <w:r w:rsidR="001345F2">
        <w:rPr>
          <w:rFonts w:ascii="Arial" w:hAnsi="Arial" w:cs="Arial"/>
          <w:sz w:val="20"/>
          <w:szCs w:val="20"/>
        </w:rPr>
        <w:t xml:space="preserve">Desse </w:t>
      </w:r>
      <w:r w:rsidR="00FB7AC4">
        <w:rPr>
          <w:rFonts w:ascii="Arial" w:hAnsi="Arial" w:cs="Arial"/>
          <w:sz w:val="20"/>
          <w:szCs w:val="20"/>
        </w:rPr>
        <w:t>período em diante, a fotografia teve um pap</w:t>
      </w:r>
      <w:r w:rsidR="00D76552">
        <w:rPr>
          <w:rFonts w:ascii="Arial" w:hAnsi="Arial" w:cs="Arial"/>
          <w:sz w:val="20"/>
          <w:szCs w:val="20"/>
        </w:rPr>
        <w:t>el</w:t>
      </w:r>
      <w:r w:rsidR="00FB7AC4">
        <w:rPr>
          <w:rFonts w:ascii="Arial" w:hAnsi="Arial" w:cs="Arial"/>
          <w:sz w:val="20"/>
          <w:szCs w:val="20"/>
        </w:rPr>
        <w:t xml:space="preserve"> muito importante na observação celeste e no registro do céu para análise científica. </w:t>
      </w:r>
      <w:r w:rsidR="001345F2">
        <w:rPr>
          <w:rFonts w:ascii="Arial" w:hAnsi="Arial" w:cs="Arial"/>
          <w:sz w:val="20"/>
          <w:szCs w:val="20"/>
        </w:rPr>
        <w:t xml:space="preserve">Essa técnica </w:t>
      </w:r>
      <w:r w:rsidR="00FB7AC4">
        <w:rPr>
          <w:rFonts w:ascii="Arial" w:hAnsi="Arial" w:cs="Arial"/>
          <w:sz w:val="20"/>
          <w:szCs w:val="20"/>
        </w:rPr>
        <w:t xml:space="preserve">foi evoluindo </w:t>
      </w:r>
      <w:r w:rsidR="001345F2">
        <w:rPr>
          <w:rFonts w:ascii="Arial" w:hAnsi="Arial" w:cs="Arial"/>
          <w:sz w:val="20"/>
          <w:szCs w:val="20"/>
        </w:rPr>
        <w:t>gradualmente</w:t>
      </w:r>
      <w:r w:rsidR="00FB7AC4">
        <w:rPr>
          <w:rFonts w:ascii="Arial" w:hAnsi="Arial" w:cs="Arial"/>
          <w:sz w:val="20"/>
          <w:szCs w:val="20"/>
        </w:rPr>
        <w:t xml:space="preserve"> de forma que</w:t>
      </w:r>
      <w:r w:rsidR="001345F2">
        <w:rPr>
          <w:rFonts w:ascii="Arial" w:hAnsi="Arial" w:cs="Arial"/>
          <w:sz w:val="20"/>
          <w:szCs w:val="20"/>
        </w:rPr>
        <w:t>, por volta de 19</w:t>
      </w:r>
      <w:r w:rsidR="00FB7AC4">
        <w:rPr>
          <w:rFonts w:ascii="Arial" w:hAnsi="Arial" w:cs="Arial"/>
          <w:sz w:val="20"/>
          <w:szCs w:val="20"/>
        </w:rPr>
        <w:t>60</w:t>
      </w:r>
      <w:r w:rsidR="001345F2">
        <w:rPr>
          <w:rFonts w:ascii="Arial" w:hAnsi="Arial" w:cs="Arial"/>
          <w:sz w:val="20"/>
          <w:szCs w:val="20"/>
        </w:rPr>
        <w:t>,</w:t>
      </w:r>
      <w:r w:rsidR="00FB7AC4">
        <w:rPr>
          <w:rFonts w:ascii="Arial" w:hAnsi="Arial" w:cs="Arial"/>
          <w:sz w:val="20"/>
          <w:szCs w:val="20"/>
        </w:rPr>
        <w:t xml:space="preserve"> já havia equipamentos</w:t>
      </w:r>
      <w:r w:rsidR="001345F2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 xml:space="preserve">que permitiam realizar </w:t>
      </w:r>
      <w:proofErr w:type="gramStart"/>
      <w:r w:rsidR="00FB7AC4">
        <w:rPr>
          <w:rFonts w:ascii="Arial" w:hAnsi="Arial" w:cs="Arial"/>
          <w:sz w:val="20"/>
          <w:szCs w:val="20"/>
        </w:rPr>
        <w:t xml:space="preserve">registros </w:t>
      </w:r>
      <w:r w:rsidR="00D33C9A">
        <w:rPr>
          <w:rFonts w:ascii="Arial" w:hAnsi="Arial" w:cs="Arial"/>
          <w:sz w:val="20"/>
          <w:szCs w:val="20"/>
        </w:rPr>
        <w:t xml:space="preserve"> com</w:t>
      </w:r>
      <w:proofErr w:type="gramEnd"/>
      <w:r w:rsidR="00D33C9A">
        <w:rPr>
          <w:rFonts w:ascii="Arial" w:hAnsi="Arial" w:cs="Arial"/>
          <w:sz w:val="20"/>
          <w:szCs w:val="20"/>
        </w:rPr>
        <w:t xml:space="preserve"> mais definição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AA1DA3">
        <w:rPr>
          <w:rFonts w:ascii="Arial" w:hAnsi="Arial" w:cs="Arial"/>
          <w:sz w:val="20"/>
          <w:szCs w:val="20"/>
        </w:rPr>
        <w:t xml:space="preserve">(SANTOS, 2010) </w:t>
      </w:r>
      <w:r w:rsidR="00FB7AC4">
        <w:rPr>
          <w:rFonts w:ascii="Arial" w:hAnsi="Arial" w:cs="Arial"/>
          <w:sz w:val="20"/>
          <w:szCs w:val="20"/>
        </w:rPr>
        <w:t>. No fim do século XX</w:t>
      </w:r>
      <w:r w:rsidR="001345F2">
        <w:rPr>
          <w:rFonts w:ascii="Arial" w:hAnsi="Arial" w:cs="Arial"/>
          <w:sz w:val="20"/>
          <w:szCs w:val="20"/>
        </w:rPr>
        <w:t>,</w:t>
      </w:r>
      <w:r w:rsidR="00FB7AC4">
        <w:rPr>
          <w:rFonts w:ascii="Arial" w:hAnsi="Arial" w:cs="Arial"/>
          <w:sz w:val="20"/>
          <w:szCs w:val="20"/>
        </w:rPr>
        <w:t xml:space="preserve"> telescópios maiores e mais complexos, </w:t>
      </w:r>
      <w:r w:rsidR="001345F2">
        <w:rPr>
          <w:rFonts w:ascii="Arial" w:hAnsi="Arial" w:cs="Arial"/>
          <w:sz w:val="20"/>
          <w:szCs w:val="20"/>
        </w:rPr>
        <w:t>instalados na Terra ou a orbitando no espaço (como o telescópio espacial Hubble), amplia</w:t>
      </w:r>
      <w:r w:rsidR="00973317">
        <w:rPr>
          <w:rFonts w:ascii="Arial" w:hAnsi="Arial" w:cs="Arial"/>
          <w:sz w:val="20"/>
          <w:szCs w:val="20"/>
        </w:rPr>
        <w:t>ram</w:t>
      </w:r>
      <w:r w:rsidR="001345F2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 xml:space="preserve">a capacidade </w:t>
      </w:r>
      <w:r w:rsidR="001345F2">
        <w:rPr>
          <w:rFonts w:ascii="Arial" w:hAnsi="Arial" w:cs="Arial"/>
          <w:sz w:val="20"/>
          <w:szCs w:val="20"/>
        </w:rPr>
        <w:t>da ciência em estudar fenômenos astronômicos ou mesmo a origem do próprio universo</w:t>
      </w:r>
      <w:r w:rsidR="006A0B14">
        <w:rPr>
          <w:rFonts w:ascii="Arial" w:hAnsi="Arial" w:cs="Arial"/>
          <w:sz w:val="20"/>
          <w:szCs w:val="20"/>
        </w:rPr>
        <w:t xml:space="preserve"> (SANTOS, 2010</w:t>
      </w:r>
      <w:proofErr w:type="gramStart"/>
      <w:r w:rsidR="006A0B14">
        <w:rPr>
          <w:rFonts w:ascii="Arial" w:hAnsi="Arial" w:cs="Arial"/>
          <w:sz w:val="20"/>
          <w:szCs w:val="20"/>
        </w:rPr>
        <w:t>)</w:t>
      </w:r>
      <w:r w:rsidR="00973317">
        <w:rPr>
          <w:rFonts w:ascii="Arial" w:hAnsi="Arial" w:cs="Arial"/>
          <w:sz w:val="20"/>
          <w:szCs w:val="20"/>
        </w:rPr>
        <w:t xml:space="preserve"> </w:t>
      </w:r>
      <w:r w:rsidR="00FB7AC4">
        <w:rPr>
          <w:rFonts w:ascii="Arial" w:hAnsi="Arial" w:cs="Arial"/>
          <w:sz w:val="20"/>
          <w:szCs w:val="20"/>
        </w:rPr>
        <w:t>.</w:t>
      </w:r>
      <w:proofErr w:type="gramEnd"/>
    </w:p>
    <w:p w14:paraId="15B7EBBD" w14:textId="1C0FBF28" w:rsidR="00D422B0" w:rsidRDefault="001345F2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Paralelamente, </w:t>
      </w:r>
      <w:r w:rsidR="00FB7AC4">
        <w:rPr>
          <w:rFonts w:ascii="Arial" w:hAnsi="Arial" w:cs="Arial"/>
          <w:sz w:val="20"/>
          <w:szCs w:val="20"/>
        </w:rPr>
        <w:t xml:space="preserve">as ferramentas amadoras </w:t>
      </w:r>
      <w:r>
        <w:rPr>
          <w:rFonts w:ascii="Arial" w:hAnsi="Arial" w:cs="Arial"/>
          <w:sz w:val="20"/>
          <w:szCs w:val="20"/>
        </w:rPr>
        <w:t>para astronomia (como telescópios de baixo custo), ou mesmo para astrofotografia (câmeras de custo mais acessível e equipamentos para rastr</w:t>
      </w:r>
      <w:r w:rsidR="00D33C9A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amento do céu) </w:t>
      </w:r>
      <w:r w:rsidR="00FB7AC4">
        <w:rPr>
          <w:rFonts w:ascii="Arial" w:hAnsi="Arial" w:cs="Arial"/>
          <w:sz w:val="20"/>
          <w:szCs w:val="20"/>
        </w:rPr>
        <w:t>continuaram a ser desenvolvidas</w:t>
      </w:r>
      <w:r>
        <w:rPr>
          <w:rFonts w:ascii="Arial" w:hAnsi="Arial" w:cs="Arial"/>
          <w:sz w:val="20"/>
          <w:szCs w:val="20"/>
        </w:rPr>
        <w:t>, de forma que um grande número de astrônomos e</w:t>
      </w:r>
      <w:r w:rsidR="00973317">
        <w:rPr>
          <w:rFonts w:ascii="Arial" w:hAnsi="Arial" w:cs="Arial"/>
          <w:sz w:val="20"/>
          <w:szCs w:val="20"/>
        </w:rPr>
        <w:t>, especificamente,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astrofotógrafos</w:t>
      </w:r>
      <w:proofErr w:type="spellEnd"/>
      <w:r>
        <w:rPr>
          <w:rFonts w:ascii="Arial" w:hAnsi="Arial" w:cs="Arial"/>
          <w:sz w:val="20"/>
          <w:szCs w:val="20"/>
        </w:rPr>
        <w:t xml:space="preserve"> amadores</w:t>
      </w:r>
      <w:r w:rsidR="00FB7A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continuassem </w:t>
      </w:r>
      <w:r w:rsidR="002E2D3E">
        <w:rPr>
          <w:rFonts w:ascii="Arial" w:hAnsi="Arial" w:cs="Arial"/>
          <w:sz w:val="20"/>
          <w:szCs w:val="20"/>
        </w:rPr>
        <w:t xml:space="preserve">exercendo seu </w:t>
      </w:r>
      <w:r w:rsidR="002E2D3E" w:rsidRPr="00DF2A19">
        <w:rPr>
          <w:rFonts w:ascii="Arial" w:hAnsi="Arial" w:cs="Arial"/>
          <w:i/>
          <w:sz w:val="20"/>
          <w:szCs w:val="20"/>
        </w:rPr>
        <w:t>hobby</w:t>
      </w:r>
      <w:r w:rsidR="002E2D3E">
        <w:rPr>
          <w:rFonts w:ascii="Arial" w:hAnsi="Arial" w:cs="Arial"/>
          <w:sz w:val="20"/>
          <w:szCs w:val="20"/>
        </w:rPr>
        <w:t xml:space="preserve"> ou mesmo </w:t>
      </w:r>
      <w:r>
        <w:rPr>
          <w:rFonts w:ascii="Arial" w:hAnsi="Arial" w:cs="Arial"/>
          <w:sz w:val="20"/>
          <w:szCs w:val="20"/>
        </w:rPr>
        <w:t xml:space="preserve">contribuindo à </w:t>
      </w:r>
      <w:r w:rsidR="00FB7AC4">
        <w:rPr>
          <w:rFonts w:ascii="Arial" w:hAnsi="Arial" w:cs="Arial"/>
          <w:sz w:val="20"/>
          <w:szCs w:val="20"/>
        </w:rPr>
        <w:t>ciência</w:t>
      </w:r>
      <w:r w:rsidR="00925DC2">
        <w:rPr>
          <w:rFonts w:ascii="Arial" w:hAnsi="Arial" w:cs="Arial"/>
          <w:sz w:val="20"/>
          <w:szCs w:val="20"/>
        </w:rPr>
        <w:t xml:space="preserve"> Nesse sentido,</w:t>
      </w:r>
      <w:r w:rsidR="00D422B0"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>o desenvolvimento de equipamentos voltados (e acessíveis) ao público amador tem um papel fundamental para despertar em cada vez</w:t>
      </w:r>
      <w:r w:rsidR="00FA170D">
        <w:rPr>
          <w:rFonts w:ascii="Arial" w:hAnsi="Arial" w:cs="Arial"/>
          <w:sz w:val="20"/>
          <w:szCs w:val="20"/>
        </w:rPr>
        <w:t xml:space="preserve"> mais pessoas </w:t>
      </w:r>
      <w:r w:rsidR="00925DC2">
        <w:rPr>
          <w:rFonts w:ascii="Arial" w:hAnsi="Arial" w:cs="Arial"/>
          <w:sz w:val="20"/>
          <w:szCs w:val="20"/>
        </w:rPr>
        <w:t xml:space="preserve">o </w:t>
      </w:r>
      <w:r w:rsidR="00FA170D">
        <w:rPr>
          <w:rFonts w:ascii="Arial" w:hAnsi="Arial" w:cs="Arial"/>
          <w:sz w:val="20"/>
          <w:szCs w:val="20"/>
        </w:rPr>
        <w:t xml:space="preserve">interesse </w:t>
      </w:r>
      <w:r w:rsidR="00925DC2">
        <w:rPr>
          <w:rFonts w:ascii="Arial" w:hAnsi="Arial" w:cs="Arial"/>
          <w:sz w:val="20"/>
          <w:szCs w:val="20"/>
        </w:rPr>
        <w:t>pela ciência</w:t>
      </w:r>
      <w:r w:rsidR="00FA170D">
        <w:rPr>
          <w:rFonts w:ascii="Arial" w:hAnsi="Arial" w:cs="Arial"/>
          <w:sz w:val="20"/>
          <w:szCs w:val="20"/>
        </w:rPr>
        <w:t>.</w:t>
      </w:r>
    </w:p>
    <w:p w14:paraId="555D28DF" w14:textId="6DBC9D21" w:rsidR="00D422B0" w:rsidRDefault="00FB7AC4" w:rsidP="00DF2A19">
      <w:pPr>
        <w:spacing w:line="240" w:lineRule="auto"/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Atualmente</w:t>
      </w:r>
      <w:r w:rsidR="00D422B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 astrofot</w:t>
      </w:r>
      <w:r w:rsidR="008A5FA5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grafia </w:t>
      </w:r>
      <w:r w:rsidR="00925DC2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 xml:space="preserve">realizada por um grande número de </w:t>
      </w:r>
      <w:proofErr w:type="spellStart"/>
      <w:r w:rsidR="00925DC2">
        <w:rPr>
          <w:rFonts w:ascii="Arial" w:hAnsi="Arial" w:cs="Arial"/>
          <w:sz w:val="20"/>
          <w:szCs w:val="20"/>
        </w:rPr>
        <w:t>astrofotógrafos</w:t>
      </w:r>
      <w:proofErr w:type="spellEnd"/>
      <w:r>
        <w:rPr>
          <w:rFonts w:ascii="Arial" w:hAnsi="Arial" w:cs="Arial"/>
          <w:sz w:val="20"/>
          <w:szCs w:val="20"/>
        </w:rPr>
        <w:t xml:space="preserve"> amador</w:t>
      </w:r>
      <w:r w:rsidR="00925DC2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, </w:t>
      </w:r>
      <w:r w:rsidR="00925DC2">
        <w:rPr>
          <w:rFonts w:ascii="Arial" w:hAnsi="Arial" w:cs="Arial"/>
          <w:sz w:val="20"/>
          <w:szCs w:val="20"/>
        </w:rPr>
        <w:t xml:space="preserve">porém </w:t>
      </w:r>
      <w:r>
        <w:rPr>
          <w:rFonts w:ascii="Arial" w:hAnsi="Arial" w:cs="Arial"/>
          <w:sz w:val="20"/>
          <w:szCs w:val="20"/>
        </w:rPr>
        <w:t xml:space="preserve">o custo de muitas ferramentas </w:t>
      </w:r>
      <w:r w:rsidR="00925DC2">
        <w:rPr>
          <w:rFonts w:ascii="Arial" w:hAnsi="Arial" w:cs="Arial"/>
          <w:sz w:val="20"/>
          <w:szCs w:val="20"/>
        </w:rPr>
        <w:t xml:space="preserve">classificadas como </w:t>
      </w:r>
      <w:r w:rsidR="002E2D3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amadoras</w:t>
      </w:r>
      <w:r w:rsidR="002E2D3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ainda é </w:t>
      </w:r>
      <w:r w:rsidR="002E2D3E">
        <w:rPr>
          <w:rFonts w:ascii="Arial" w:hAnsi="Arial" w:cs="Arial"/>
          <w:sz w:val="20"/>
          <w:szCs w:val="20"/>
        </w:rPr>
        <w:t>elevado</w:t>
      </w:r>
      <w:r w:rsidR="00925DC2">
        <w:rPr>
          <w:rFonts w:ascii="Arial" w:hAnsi="Arial" w:cs="Arial"/>
          <w:sz w:val="20"/>
          <w:szCs w:val="20"/>
        </w:rPr>
        <w:t xml:space="preserve">, principalmente </w:t>
      </w:r>
      <w:r>
        <w:rPr>
          <w:rFonts w:ascii="Arial" w:hAnsi="Arial" w:cs="Arial"/>
          <w:sz w:val="20"/>
          <w:szCs w:val="20"/>
        </w:rPr>
        <w:t xml:space="preserve">para a realidade </w:t>
      </w:r>
      <w:r w:rsidR="00925DC2">
        <w:rPr>
          <w:rFonts w:ascii="Arial" w:hAnsi="Arial" w:cs="Arial"/>
          <w:sz w:val="20"/>
          <w:szCs w:val="20"/>
        </w:rPr>
        <w:t>brasileira</w:t>
      </w:r>
      <w:r>
        <w:rPr>
          <w:rFonts w:ascii="Arial" w:hAnsi="Arial" w:cs="Arial"/>
          <w:sz w:val="20"/>
          <w:szCs w:val="20"/>
        </w:rPr>
        <w:t xml:space="preserve">. </w:t>
      </w:r>
      <w:r w:rsidR="00925DC2">
        <w:rPr>
          <w:rFonts w:ascii="Arial" w:hAnsi="Arial" w:cs="Arial"/>
          <w:sz w:val="20"/>
          <w:szCs w:val="20"/>
        </w:rPr>
        <w:t xml:space="preserve">Como exemplo, hoje </w:t>
      </w:r>
      <w:r>
        <w:rPr>
          <w:rFonts w:ascii="Arial" w:hAnsi="Arial" w:cs="Arial"/>
          <w:sz w:val="20"/>
          <w:szCs w:val="20"/>
        </w:rPr>
        <w:t xml:space="preserve">podem ser </w:t>
      </w:r>
      <w:r w:rsidR="00925DC2">
        <w:rPr>
          <w:rFonts w:ascii="Arial" w:hAnsi="Arial" w:cs="Arial"/>
          <w:sz w:val="20"/>
          <w:szCs w:val="20"/>
        </w:rPr>
        <w:t xml:space="preserve">empregados pequenos </w:t>
      </w:r>
      <w:r>
        <w:rPr>
          <w:rFonts w:ascii="Arial" w:hAnsi="Arial" w:cs="Arial"/>
          <w:sz w:val="20"/>
          <w:szCs w:val="20"/>
        </w:rPr>
        <w:t>telescópios comerciais</w:t>
      </w:r>
      <w:r w:rsidR="00925DC2">
        <w:rPr>
          <w:rFonts w:ascii="Arial" w:hAnsi="Arial" w:cs="Arial"/>
          <w:sz w:val="20"/>
          <w:szCs w:val="20"/>
        </w:rPr>
        <w:t xml:space="preserve"> ou artesanais acoplados a </w:t>
      </w:r>
      <w:r>
        <w:rPr>
          <w:rFonts w:ascii="Arial" w:hAnsi="Arial" w:cs="Arial"/>
          <w:sz w:val="20"/>
          <w:szCs w:val="20"/>
        </w:rPr>
        <w:t>câmera</w:t>
      </w:r>
      <w:r w:rsidR="00925DC2">
        <w:rPr>
          <w:rFonts w:ascii="Arial" w:hAnsi="Arial" w:cs="Arial"/>
          <w:sz w:val="20"/>
          <w:szCs w:val="20"/>
        </w:rPr>
        <w:t xml:space="preserve">s digitais de </w:t>
      </w:r>
      <w:r>
        <w:rPr>
          <w:rFonts w:ascii="Arial" w:hAnsi="Arial" w:cs="Arial"/>
          <w:sz w:val="20"/>
          <w:szCs w:val="20"/>
        </w:rPr>
        <w:t>celular</w:t>
      </w:r>
      <w:r w:rsidR="00925DC2">
        <w:rPr>
          <w:rFonts w:ascii="Arial" w:hAnsi="Arial" w:cs="Arial"/>
          <w:sz w:val="20"/>
          <w:szCs w:val="20"/>
        </w:rPr>
        <w:t xml:space="preserve"> ou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DSLR</w:t>
      </w:r>
      <w:r w:rsidR="00925DC2">
        <w:rPr>
          <w:rFonts w:ascii="Arial" w:hAnsi="Arial" w:cs="Arial"/>
          <w:sz w:val="20"/>
          <w:szCs w:val="20"/>
        </w:rPr>
        <w:t>s</w:t>
      </w:r>
      <w:proofErr w:type="spellEnd"/>
      <w:r w:rsidR="006A0B14">
        <w:rPr>
          <w:rFonts w:ascii="Arial" w:hAnsi="Arial" w:cs="Arial"/>
          <w:sz w:val="20"/>
          <w:szCs w:val="20"/>
        </w:rPr>
        <w:t xml:space="preserve"> (</w:t>
      </w:r>
      <w:r w:rsidR="006A0B14" w:rsidRPr="00295D4B">
        <w:rPr>
          <w:i/>
          <w:iCs/>
        </w:rPr>
        <w:t xml:space="preserve">Digital Single Lens </w:t>
      </w:r>
      <w:proofErr w:type="spellStart"/>
      <w:r w:rsidR="006A0B14" w:rsidRPr="00295D4B">
        <w:rPr>
          <w:i/>
          <w:iCs/>
        </w:rPr>
        <w:t>Reflex</w:t>
      </w:r>
      <w:proofErr w:type="spellEnd"/>
      <w:r w:rsidR="00925DC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925DC2">
        <w:rPr>
          <w:rFonts w:ascii="Arial" w:hAnsi="Arial" w:cs="Arial"/>
          <w:sz w:val="20"/>
          <w:szCs w:val="20"/>
        </w:rPr>
        <w:t>No entanto, o</w:t>
      </w:r>
      <w:r w:rsidR="008A5FA5">
        <w:rPr>
          <w:rFonts w:ascii="Arial" w:hAnsi="Arial" w:cs="Arial"/>
          <w:sz w:val="20"/>
          <w:szCs w:val="20"/>
        </w:rPr>
        <w:t xml:space="preserve">s </w:t>
      </w:r>
      <w:r w:rsidR="00925DC2">
        <w:rPr>
          <w:rFonts w:ascii="Arial" w:hAnsi="Arial" w:cs="Arial"/>
          <w:sz w:val="20"/>
          <w:szCs w:val="20"/>
        </w:rPr>
        <w:t xml:space="preserve">principais </w:t>
      </w:r>
      <w:r w:rsidR="008A5FA5">
        <w:rPr>
          <w:rFonts w:ascii="Arial" w:hAnsi="Arial" w:cs="Arial"/>
          <w:sz w:val="20"/>
          <w:szCs w:val="20"/>
        </w:rPr>
        <w:t>desafios de se fotografar galáxia</w:t>
      </w:r>
      <w:r w:rsidR="00925DC2">
        <w:rPr>
          <w:rFonts w:ascii="Arial" w:hAnsi="Arial" w:cs="Arial"/>
          <w:sz w:val="20"/>
          <w:szCs w:val="20"/>
        </w:rPr>
        <w:t>s</w:t>
      </w:r>
      <w:r w:rsidR="008A5FA5">
        <w:rPr>
          <w:rFonts w:ascii="Arial" w:hAnsi="Arial" w:cs="Arial"/>
          <w:sz w:val="20"/>
          <w:szCs w:val="20"/>
        </w:rPr>
        <w:t>, nebulosa</w:t>
      </w:r>
      <w:r w:rsidR="00925DC2">
        <w:rPr>
          <w:rFonts w:ascii="Arial" w:hAnsi="Arial" w:cs="Arial"/>
          <w:sz w:val="20"/>
          <w:szCs w:val="20"/>
        </w:rPr>
        <w:t>s</w:t>
      </w:r>
      <w:r w:rsidR="008A5FA5">
        <w:rPr>
          <w:rFonts w:ascii="Arial" w:hAnsi="Arial" w:cs="Arial"/>
          <w:sz w:val="20"/>
          <w:szCs w:val="20"/>
        </w:rPr>
        <w:t>,</w:t>
      </w:r>
      <w:r w:rsidR="00925DC2">
        <w:rPr>
          <w:rFonts w:ascii="Arial" w:hAnsi="Arial" w:cs="Arial"/>
          <w:sz w:val="20"/>
          <w:szCs w:val="20"/>
        </w:rPr>
        <w:t xml:space="preserve"> etc., </w:t>
      </w:r>
      <w:r w:rsidR="008A5FA5">
        <w:rPr>
          <w:rFonts w:ascii="Arial" w:hAnsi="Arial" w:cs="Arial"/>
          <w:sz w:val="20"/>
          <w:szCs w:val="20"/>
        </w:rPr>
        <w:t xml:space="preserve">é que esses corpos, de forma geral, </w:t>
      </w:r>
      <w:r w:rsidR="00925DC2">
        <w:rPr>
          <w:rFonts w:ascii="Arial" w:hAnsi="Arial" w:cs="Arial"/>
          <w:sz w:val="20"/>
          <w:szCs w:val="20"/>
        </w:rPr>
        <w:t xml:space="preserve">demandam elevados tempos de </w:t>
      </w:r>
      <w:proofErr w:type="gramStart"/>
      <w:r w:rsidR="00925DC2">
        <w:rPr>
          <w:rFonts w:ascii="Arial" w:hAnsi="Arial" w:cs="Arial"/>
          <w:sz w:val="20"/>
          <w:szCs w:val="20"/>
        </w:rPr>
        <w:t>exposição</w:t>
      </w:r>
      <w:r w:rsidR="00AA1DA3">
        <w:rPr>
          <w:rFonts w:ascii="Arial" w:hAnsi="Arial" w:cs="Arial"/>
          <w:sz w:val="20"/>
          <w:szCs w:val="20"/>
        </w:rPr>
        <w:t>(</w:t>
      </w:r>
      <w:proofErr w:type="gramEnd"/>
      <w:r w:rsidR="00AA1DA3">
        <w:rPr>
          <w:rFonts w:ascii="Arial" w:hAnsi="Arial" w:cs="Arial"/>
          <w:sz w:val="20"/>
          <w:szCs w:val="20"/>
        </w:rPr>
        <w:t>CABAU JÚNIOR, 2021)</w:t>
      </w:r>
      <w:r w:rsidR="00AA1DA3" w:rsidDel="00000A5D">
        <w:rPr>
          <w:rFonts w:ascii="Arial" w:hAnsi="Arial" w:cs="Arial"/>
          <w:sz w:val="20"/>
          <w:szCs w:val="20"/>
          <w:highlight w:val="green"/>
        </w:rPr>
        <w:t xml:space="preserve"> </w:t>
      </w:r>
      <w:r w:rsidR="008A5FA5">
        <w:rPr>
          <w:rFonts w:ascii="Arial" w:hAnsi="Arial" w:cs="Arial"/>
          <w:sz w:val="20"/>
          <w:szCs w:val="20"/>
        </w:rPr>
        <w:t xml:space="preserve"> </w:t>
      </w:r>
      <w:r w:rsidR="00925DC2">
        <w:rPr>
          <w:rFonts w:ascii="Arial" w:hAnsi="Arial" w:cs="Arial"/>
          <w:sz w:val="20"/>
          <w:szCs w:val="20"/>
        </w:rPr>
        <w:t xml:space="preserve">Infelizmente, </w:t>
      </w:r>
      <w:r w:rsidR="008A5FA5">
        <w:rPr>
          <w:rFonts w:ascii="Arial" w:hAnsi="Arial" w:cs="Arial"/>
          <w:sz w:val="20"/>
          <w:szCs w:val="20"/>
        </w:rPr>
        <w:t xml:space="preserve">o movimento de rotação da </w:t>
      </w:r>
      <w:r w:rsidR="00925DC2">
        <w:rPr>
          <w:rFonts w:ascii="Arial" w:hAnsi="Arial" w:cs="Arial"/>
          <w:sz w:val="20"/>
          <w:szCs w:val="20"/>
        </w:rPr>
        <w:t xml:space="preserve">Terra </w:t>
      </w:r>
      <w:r w:rsidR="008A5FA5">
        <w:rPr>
          <w:rFonts w:ascii="Arial" w:hAnsi="Arial" w:cs="Arial"/>
          <w:sz w:val="20"/>
          <w:szCs w:val="20"/>
        </w:rPr>
        <w:t xml:space="preserve">não permite que os astros sejam expostos ao sensor por muito tempo, pois </w:t>
      </w:r>
      <w:r w:rsidR="00973317">
        <w:rPr>
          <w:rFonts w:ascii="Arial" w:hAnsi="Arial" w:cs="Arial"/>
          <w:sz w:val="20"/>
          <w:szCs w:val="20"/>
        </w:rPr>
        <w:t>as imagens ficariam borradas</w:t>
      </w:r>
      <w:r w:rsidR="00D422B0">
        <w:rPr>
          <w:rFonts w:ascii="Arial" w:hAnsi="Arial" w:cs="Arial"/>
          <w:sz w:val="20"/>
          <w:szCs w:val="20"/>
        </w:rPr>
        <w:t>. Por esse motivo, é necessário o uso de uma ferramenta que movimente a câmera</w:t>
      </w:r>
      <w:r w:rsidR="002E2D3E">
        <w:rPr>
          <w:rFonts w:ascii="Arial" w:hAnsi="Arial" w:cs="Arial"/>
          <w:sz w:val="20"/>
          <w:szCs w:val="20"/>
        </w:rPr>
        <w:t xml:space="preserve"> (acoplada ou não a um telescópio)</w:t>
      </w:r>
      <w:r w:rsidR="00D422B0">
        <w:rPr>
          <w:rFonts w:ascii="Arial" w:hAnsi="Arial" w:cs="Arial"/>
          <w:sz w:val="20"/>
          <w:szCs w:val="20"/>
        </w:rPr>
        <w:t xml:space="preserve"> no sentido de rotação </w:t>
      </w:r>
      <w:r w:rsidR="00973317">
        <w:rPr>
          <w:rFonts w:ascii="Arial" w:hAnsi="Arial" w:cs="Arial"/>
          <w:sz w:val="20"/>
          <w:szCs w:val="20"/>
        </w:rPr>
        <w:t>aparente do</w:t>
      </w:r>
      <w:r w:rsidR="00D422B0">
        <w:rPr>
          <w:rFonts w:ascii="Arial" w:hAnsi="Arial" w:cs="Arial"/>
          <w:sz w:val="20"/>
          <w:szCs w:val="20"/>
        </w:rPr>
        <w:t xml:space="preserve"> céu, compensando o </w:t>
      </w:r>
      <w:r w:rsidR="00973317">
        <w:rPr>
          <w:rFonts w:ascii="Arial" w:hAnsi="Arial" w:cs="Arial"/>
          <w:sz w:val="20"/>
          <w:szCs w:val="20"/>
        </w:rPr>
        <w:t xml:space="preserve">movimento </w:t>
      </w:r>
      <w:r w:rsidR="00D422B0">
        <w:rPr>
          <w:rFonts w:ascii="Arial" w:hAnsi="Arial" w:cs="Arial"/>
          <w:sz w:val="20"/>
          <w:szCs w:val="20"/>
        </w:rPr>
        <w:t xml:space="preserve">e permitindo que o sensor da câmera possa </w:t>
      </w:r>
      <w:r w:rsidR="00973317">
        <w:rPr>
          <w:rFonts w:ascii="Arial" w:hAnsi="Arial" w:cs="Arial"/>
          <w:sz w:val="20"/>
          <w:szCs w:val="20"/>
        </w:rPr>
        <w:t>receber</w:t>
      </w:r>
      <w:r w:rsidR="00D422B0">
        <w:rPr>
          <w:rFonts w:ascii="Arial" w:hAnsi="Arial" w:cs="Arial"/>
          <w:sz w:val="20"/>
          <w:szCs w:val="20"/>
        </w:rPr>
        <w:t xml:space="preserve"> luz </w:t>
      </w:r>
      <w:r w:rsidR="00973317">
        <w:rPr>
          <w:rFonts w:ascii="Arial" w:hAnsi="Arial" w:cs="Arial"/>
          <w:sz w:val="20"/>
          <w:szCs w:val="20"/>
        </w:rPr>
        <w:t xml:space="preserve">por longos </w:t>
      </w:r>
      <w:proofErr w:type="gramStart"/>
      <w:r w:rsidR="00973317">
        <w:rPr>
          <w:rFonts w:ascii="Arial" w:hAnsi="Arial" w:cs="Arial"/>
          <w:sz w:val="20"/>
          <w:szCs w:val="20"/>
        </w:rPr>
        <w:t xml:space="preserve">períodos </w:t>
      </w:r>
      <w:r w:rsidR="002E2D3E">
        <w:rPr>
          <w:rFonts w:ascii="Arial" w:hAnsi="Arial" w:cs="Arial"/>
          <w:sz w:val="20"/>
          <w:szCs w:val="20"/>
        </w:rPr>
        <w:t>de tempo</w:t>
      </w:r>
      <w:proofErr w:type="gramEnd"/>
      <w:r w:rsidR="002E2D3E">
        <w:rPr>
          <w:rFonts w:ascii="Arial" w:hAnsi="Arial" w:cs="Arial"/>
          <w:sz w:val="20"/>
          <w:szCs w:val="20"/>
        </w:rPr>
        <w:t xml:space="preserve"> </w:t>
      </w:r>
      <w:r w:rsidR="00973317">
        <w:rPr>
          <w:rFonts w:ascii="Arial" w:hAnsi="Arial" w:cs="Arial"/>
          <w:sz w:val="20"/>
          <w:szCs w:val="20"/>
        </w:rPr>
        <w:t>(de minutos a horas)</w:t>
      </w:r>
      <w:r w:rsidR="002E2D3E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  <w:highlight w:val="green"/>
        </w:rPr>
        <w:t>(</w:t>
      </w:r>
      <w:r w:rsidR="00AA1DA3">
        <w:rPr>
          <w:rFonts w:ascii="Arial" w:hAnsi="Arial" w:cs="Arial"/>
          <w:sz w:val="20"/>
          <w:szCs w:val="20"/>
        </w:rPr>
        <w:t>(CABAU JÚNIOR, 2021)</w:t>
      </w:r>
      <w:r w:rsidR="002E2D3E" w:rsidRPr="00973317">
        <w:rPr>
          <w:rFonts w:ascii="Arial" w:hAnsi="Arial" w:cs="Arial"/>
          <w:sz w:val="20"/>
          <w:szCs w:val="20"/>
          <w:highlight w:val="green"/>
        </w:rPr>
        <w:t>)</w:t>
      </w:r>
      <w:r w:rsidR="002E2D3E">
        <w:rPr>
          <w:rFonts w:ascii="Arial" w:hAnsi="Arial" w:cs="Arial"/>
          <w:sz w:val="20"/>
          <w:szCs w:val="20"/>
        </w:rPr>
        <w:t xml:space="preserve">. Assim, consegue-se </w:t>
      </w:r>
      <w:r w:rsidR="00D422B0">
        <w:rPr>
          <w:rFonts w:ascii="Arial" w:hAnsi="Arial" w:cs="Arial"/>
          <w:sz w:val="20"/>
          <w:szCs w:val="20"/>
        </w:rPr>
        <w:t>obte</w:t>
      </w:r>
      <w:r w:rsidR="002E2D3E">
        <w:rPr>
          <w:rFonts w:ascii="Arial" w:hAnsi="Arial" w:cs="Arial"/>
          <w:sz w:val="20"/>
          <w:szCs w:val="20"/>
        </w:rPr>
        <w:t>r</w:t>
      </w:r>
      <w:r w:rsidR="00D422B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um registro fotográfico</w:t>
      </w:r>
      <w:r w:rsidR="00D422B0">
        <w:rPr>
          <w:rFonts w:ascii="Arial" w:hAnsi="Arial" w:cs="Arial"/>
          <w:sz w:val="20"/>
          <w:szCs w:val="20"/>
        </w:rPr>
        <w:t xml:space="preserve"> de alta qualidade</w:t>
      </w:r>
      <w:r w:rsidR="00973317">
        <w:rPr>
          <w:rFonts w:ascii="Arial" w:hAnsi="Arial" w:cs="Arial"/>
          <w:sz w:val="20"/>
          <w:szCs w:val="20"/>
        </w:rPr>
        <w:t xml:space="preserve"> e</w:t>
      </w:r>
      <w:r w:rsidR="00D422B0">
        <w:rPr>
          <w:rFonts w:ascii="Arial" w:hAnsi="Arial" w:cs="Arial"/>
          <w:sz w:val="20"/>
          <w:szCs w:val="20"/>
        </w:rPr>
        <w:t xml:space="preserve"> com um baixo custo computacional de pós processamento.</w:t>
      </w:r>
    </w:p>
    <w:p w14:paraId="00167DF9" w14:textId="256025BE" w:rsidR="00321686" w:rsidRDefault="00973317" w:rsidP="00DF2A19">
      <w:pPr>
        <w:spacing w:line="240" w:lineRule="auto"/>
        <w:ind w:firstLine="426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Nesse sentido, existem inúmeras </w:t>
      </w:r>
      <w:r w:rsidR="00D422B0">
        <w:rPr>
          <w:rFonts w:ascii="Arial" w:hAnsi="Arial" w:cs="Arial"/>
          <w:sz w:val="20"/>
          <w:szCs w:val="20"/>
        </w:rPr>
        <w:t>ferramentas</w:t>
      </w:r>
      <w:r w:rsidR="002E2D3E">
        <w:rPr>
          <w:rFonts w:ascii="Arial" w:hAnsi="Arial" w:cs="Arial"/>
          <w:sz w:val="20"/>
          <w:szCs w:val="20"/>
        </w:rPr>
        <w:t xml:space="preserve"> comerciais</w:t>
      </w:r>
      <w:r w:rsidR="00D422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</w:t>
      </w:r>
      <w:r w:rsidR="002E2D3E">
        <w:rPr>
          <w:rFonts w:ascii="Arial" w:hAnsi="Arial" w:cs="Arial"/>
          <w:sz w:val="20"/>
          <w:szCs w:val="20"/>
        </w:rPr>
        <w:t xml:space="preserve">o </w:t>
      </w:r>
      <w:r w:rsidR="00D33C9A">
        <w:rPr>
          <w:rFonts w:ascii="Arial" w:hAnsi="Arial" w:cs="Arial"/>
          <w:sz w:val="20"/>
          <w:szCs w:val="20"/>
        </w:rPr>
        <w:t xml:space="preserve">rastreamento </w:t>
      </w:r>
      <w:r>
        <w:rPr>
          <w:rFonts w:ascii="Arial" w:hAnsi="Arial" w:cs="Arial"/>
          <w:sz w:val="20"/>
          <w:szCs w:val="20"/>
        </w:rPr>
        <w:t>do céu voltadas ao público amador</w:t>
      </w:r>
      <w:r w:rsidR="00D422B0">
        <w:rPr>
          <w:rFonts w:ascii="Arial" w:hAnsi="Arial" w:cs="Arial"/>
          <w:sz w:val="20"/>
          <w:szCs w:val="20"/>
        </w:rPr>
        <w:t xml:space="preserve">, como </w:t>
      </w:r>
      <w:proofErr w:type="spellStart"/>
      <w:r w:rsidR="00D422B0" w:rsidRPr="00D422B0">
        <w:rPr>
          <w:rFonts w:ascii="Arial" w:hAnsi="Arial" w:cs="Arial"/>
          <w:i/>
          <w:iCs/>
          <w:sz w:val="20"/>
          <w:szCs w:val="20"/>
        </w:rPr>
        <w:t>Nyx</w:t>
      </w:r>
      <w:proofErr w:type="spellEnd"/>
      <w:r w:rsidR="00D422B0" w:rsidRPr="00D422B0">
        <w:rPr>
          <w:rFonts w:ascii="Arial" w:hAnsi="Arial" w:cs="Arial"/>
          <w:i/>
          <w:iCs/>
          <w:sz w:val="20"/>
          <w:szCs w:val="20"/>
        </w:rPr>
        <w:t xml:space="preserve"> Track</w:t>
      </w:r>
      <w:r w:rsidR="00D422B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A170D" w:rsidRPr="00D76552">
        <w:rPr>
          <w:rFonts w:ascii="Arial" w:hAnsi="Arial" w:cs="Arial"/>
          <w:i/>
          <w:iCs/>
          <w:sz w:val="20"/>
          <w:szCs w:val="20"/>
        </w:rPr>
        <w:t>SkyGuider</w:t>
      </w:r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>TM</w:t>
      </w:r>
      <w:proofErr w:type="spellEnd"/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proofErr w:type="gramStart"/>
      <w:r w:rsidR="00FA170D" w:rsidRPr="00D76552">
        <w:rPr>
          <w:rFonts w:ascii="Arial" w:hAnsi="Arial" w:cs="Arial"/>
          <w:i/>
          <w:iCs/>
          <w:sz w:val="20"/>
          <w:szCs w:val="20"/>
        </w:rPr>
        <w:t xml:space="preserve">Pro, </w:t>
      </w:r>
      <w:proofErr w:type="spellStart"/>
      <w:r w:rsidR="00FA170D" w:rsidRPr="00D76552">
        <w:rPr>
          <w:rFonts w:ascii="Arial" w:hAnsi="Arial" w:cs="Arial"/>
          <w:i/>
          <w:iCs/>
          <w:sz w:val="20"/>
          <w:szCs w:val="20"/>
        </w:rPr>
        <w:t>Polarie</w:t>
      </w:r>
      <w:r w:rsidR="00FA170D" w:rsidRPr="00D76552">
        <w:rPr>
          <w:rFonts w:ascii="Arial" w:hAnsi="Arial" w:cs="Arial"/>
          <w:i/>
          <w:iCs/>
          <w:sz w:val="20"/>
          <w:szCs w:val="20"/>
          <w:vertAlign w:val="superscript"/>
        </w:rPr>
        <w:t>TM</w:t>
      </w:r>
      <w:proofErr w:type="spellEnd"/>
      <w:proofErr w:type="gramEnd"/>
      <w:r w:rsidR="00FA170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entre outras</w:t>
      </w:r>
      <w:r w:rsidR="00916F52">
        <w:rPr>
          <w:rFonts w:ascii="Arial" w:hAnsi="Arial" w:cs="Arial"/>
          <w:sz w:val="20"/>
          <w:szCs w:val="20"/>
        </w:rPr>
        <w:t xml:space="preserve"> (conforme Figura 1)</w:t>
      </w:r>
      <w:r w:rsidR="00D422B0">
        <w:rPr>
          <w:rFonts w:ascii="Arial" w:hAnsi="Arial" w:cs="Arial"/>
          <w:sz w:val="20"/>
          <w:szCs w:val="20"/>
        </w:rPr>
        <w:t>. Porém</w:t>
      </w:r>
      <w:r>
        <w:rPr>
          <w:rFonts w:ascii="Arial" w:hAnsi="Arial" w:cs="Arial"/>
          <w:sz w:val="20"/>
          <w:szCs w:val="20"/>
        </w:rPr>
        <w:t>,</w:t>
      </w:r>
      <w:r w:rsidR="00D422B0">
        <w:rPr>
          <w:rFonts w:ascii="Arial" w:hAnsi="Arial" w:cs="Arial"/>
          <w:sz w:val="20"/>
          <w:szCs w:val="20"/>
        </w:rPr>
        <w:t xml:space="preserve"> todas elas são </w:t>
      </w:r>
      <w:r>
        <w:rPr>
          <w:rFonts w:ascii="Arial" w:hAnsi="Arial" w:cs="Arial"/>
          <w:sz w:val="20"/>
          <w:szCs w:val="20"/>
        </w:rPr>
        <w:t xml:space="preserve">comercializadas </w:t>
      </w:r>
      <w:r w:rsidR="00D422B0">
        <w:rPr>
          <w:rFonts w:ascii="Arial" w:hAnsi="Arial" w:cs="Arial"/>
          <w:sz w:val="20"/>
          <w:szCs w:val="20"/>
        </w:rPr>
        <w:t xml:space="preserve">no hemisfério norte e com um custo </w:t>
      </w:r>
      <w:r>
        <w:rPr>
          <w:rFonts w:ascii="Arial" w:hAnsi="Arial" w:cs="Arial"/>
          <w:sz w:val="20"/>
          <w:szCs w:val="20"/>
        </w:rPr>
        <w:t>excessivo para brasileiro médio (considerando taxa de câmbio, taxas de importação e frete)</w:t>
      </w:r>
      <w:r w:rsidR="00D422B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Assim</w:t>
      </w:r>
      <w:r w:rsidR="00D422B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de modo a contribuir à popularização da astrofotografia no Brasil, incentivando cada vez mais jovens a seguirem </w:t>
      </w:r>
      <w:r w:rsidR="002E2D3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 carreira científica, propõe-se o desenvolvimento de uma p</w:t>
      </w:r>
      <w:r w:rsidRPr="00973317">
        <w:rPr>
          <w:rFonts w:ascii="Arial" w:hAnsi="Arial" w:cs="Arial"/>
          <w:sz w:val="20"/>
          <w:szCs w:val="20"/>
        </w:rPr>
        <w:t xml:space="preserve">lataforma </w:t>
      </w:r>
      <w:r>
        <w:rPr>
          <w:rFonts w:ascii="Arial" w:hAnsi="Arial" w:cs="Arial"/>
          <w:sz w:val="20"/>
          <w:szCs w:val="20"/>
        </w:rPr>
        <w:t>e</w:t>
      </w:r>
      <w:r w:rsidRPr="00973317">
        <w:rPr>
          <w:rFonts w:ascii="Arial" w:hAnsi="Arial" w:cs="Arial"/>
          <w:sz w:val="20"/>
          <w:szCs w:val="20"/>
        </w:rPr>
        <w:t xml:space="preserve">quatorial de </w:t>
      </w:r>
      <w:r>
        <w:rPr>
          <w:rFonts w:ascii="Arial" w:hAnsi="Arial" w:cs="Arial"/>
          <w:sz w:val="20"/>
          <w:szCs w:val="20"/>
        </w:rPr>
        <w:t>b</w:t>
      </w:r>
      <w:r w:rsidRPr="00973317">
        <w:rPr>
          <w:rFonts w:ascii="Arial" w:hAnsi="Arial" w:cs="Arial"/>
          <w:sz w:val="20"/>
          <w:szCs w:val="20"/>
        </w:rPr>
        <w:t xml:space="preserve">aixo </w:t>
      </w:r>
      <w:r>
        <w:rPr>
          <w:rFonts w:ascii="Arial" w:hAnsi="Arial" w:cs="Arial"/>
          <w:sz w:val="20"/>
          <w:szCs w:val="20"/>
        </w:rPr>
        <w:t>c</w:t>
      </w:r>
      <w:r w:rsidRPr="00973317">
        <w:rPr>
          <w:rFonts w:ascii="Arial" w:hAnsi="Arial" w:cs="Arial"/>
          <w:sz w:val="20"/>
          <w:szCs w:val="20"/>
        </w:rPr>
        <w:t>usto</w:t>
      </w:r>
      <w:r>
        <w:rPr>
          <w:rFonts w:ascii="Arial" w:hAnsi="Arial" w:cs="Arial"/>
          <w:sz w:val="20"/>
          <w:szCs w:val="20"/>
        </w:rPr>
        <w:t xml:space="preserve"> </w:t>
      </w:r>
      <w:r w:rsidRPr="00973317">
        <w:rPr>
          <w:rFonts w:ascii="Arial" w:hAnsi="Arial" w:cs="Arial"/>
          <w:sz w:val="20"/>
          <w:szCs w:val="20"/>
        </w:rPr>
        <w:t xml:space="preserve">para </w:t>
      </w:r>
      <w:r>
        <w:rPr>
          <w:rFonts w:ascii="Arial" w:hAnsi="Arial" w:cs="Arial"/>
          <w:sz w:val="20"/>
          <w:szCs w:val="20"/>
        </w:rPr>
        <w:t>a</w:t>
      </w:r>
      <w:r w:rsidRPr="00973317">
        <w:rPr>
          <w:rFonts w:ascii="Arial" w:hAnsi="Arial" w:cs="Arial"/>
          <w:sz w:val="20"/>
          <w:szCs w:val="20"/>
        </w:rPr>
        <w:t>strofotografia</w:t>
      </w:r>
      <w:r w:rsidR="00D422B0">
        <w:rPr>
          <w:rFonts w:ascii="Arial" w:hAnsi="Arial" w:cs="Arial"/>
          <w:sz w:val="20"/>
          <w:szCs w:val="20"/>
        </w:rPr>
        <w:t>.</w:t>
      </w:r>
    </w:p>
    <w:p w14:paraId="79EB5F71" w14:textId="77777777" w:rsidR="00973317" w:rsidRDefault="00973317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55B975C6" w14:textId="77777777" w:rsidR="00916F52" w:rsidRDefault="00916F52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0EBD26E1" w14:textId="322D8F1C" w:rsidR="00D33C9A" w:rsidRDefault="00286A31" w:rsidP="00DF2A19">
      <w:pPr>
        <w:spacing w:line="240" w:lineRule="auto"/>
        <w:jc w:val="center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32F2E" wp14:editId="6B92E93E">
            <wp:extent cx="1875592" cy="2809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33" cy="282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97F9" w14:textId="2FBD5D9D" w:rsidR="00916F52" w:rsidRDefault="00916F52" w:rsidP="00DF2A19">
      <w:pPr>
        <w:spacing w:line="240" w:lineRule="auto"/>
        <w:jc w:val="center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Figura 1 – Exemplo de solução comercial empregada em astrofotografias. Fonte: </w:t>
      </w:r>
      <w:proofErr w:type="spellStart"/>
      <w:r w:rsidRPr="00DF2A19">
        <w:rPr>
          <w:rFonts w:ascii="Arial" w:hAnsi="Arial" w:cs="Arial"/>
          <w:iCs/>
          <w:sz w:val="20"/>
          <w:szCs w:val="20"/>
        </w:rPr>
        <w:t>SkyGuider</w:t>
      </w:r>
      <w:proofErr w:type="spellEnd"/>
      <w:r w:rsidRPr="00DF2A19">
        <w:rPr>
          <w:rFonts w:ascii="Arial" w:hAnsi="Arial" w:cs="Arial"/>
          <w:iCs/>
          <w:sz w:val="20"/>
          <w:szCs w:val="20"/>
        </w:rPr>
        <w:t xml:space="preserve"> (2021)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79411447" w14:textId="77777777" w:rsidR="00916F52" w:rsidRDefault="00916F52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50B3EC6A" w14:textId="77777777" w:rsidR="00973317" w:rsidRPr="001F6246" w:rsidRDefault="00973317" w:rsidP="00DF2A19">
      <w:pPr>
        <w:spacing w:line="240" w:lineRule="auto"/>
        <w:rPr>
          <w:rFonts w:ascii="Arial" w:hAnsi="Arial" w:cs="Arial"/>
          <w:color w:val="000000"/>
          <w:spacing w:val="-2"/>
          <w:sz w:val="20"/>
          <w:szCs w:val="20"/>
        </w:rPr>
      </w:pPr>
    </w:p>
    <w:p w14:paraId="21818BD5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2. Objetivos e Metas</w:t>
      </w:r>
    </w:p>
    <w:p w14:paraId="01DE1E62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1F497D"/>
          <w:sz w:val="20"/>
          <w:szCs w:val="20"/>
        </w:rPr>
      </w:pPr>
    </w:p>
    <w:p w14:paraId="41404B53" w14:textId="0528C0A4" w:rsidR="00692FB0" w:rsidRPr="00671060" w:rsidRDefault="00816430" w:rsidP="00816430">
      <w:pPr>
        <w:spacing w:line="24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fim de </w:t>
      </w:r>
      <w:r w:rsidR="002E2D3E">
        <w:rPr>
          <w:rFonts w:ascii="Arial" w:hAnsi="Arial" w:cs="Arial"/>
          <w:sz w:val="20"/>
          <w:szCs w:val="20"/>
        </w:rPr>
        <w:t>simplificar e reduzir o custo associado</w:t>
      </w:r>
      <w:r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astrofotografia</w:t>
      </w:r>
      <w:r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>tornand</w:t>
      </w:r>
      <w:r w:rsidR="00D33C9A">
        <w:rPr>
          <w:rFonts w:ascii="Arial" w:hAnsi="Arial" w:cs="Arial"/>
          <w:sz w:val="20"/>
          <w:szCs w:val="20"/>
        </w:rPr>
        <w:t>o-a</w:t>
      </w:r>
      <w:r>
        <w:rPr>
          <w:rFonts w:ascii="Arial" w:hAnsi="Arial" w:cs="Arial"/>
          <w:sz w:val="20"/>
          <w:szCs w:val="20"/>
        </w:rPr>
        <w:t xml:space="preserve"> acessível</w:t>
      </w:r>
      <w:r w:rsidR="002E2D3E">
        <w:rPr>
          <w:rFonts w:ascii="Arial" w:hAnsi="Arial" w:cs="Arial"/>
          <w:sz w:val="20"/>
          <w:szCs w:val="20"/>
        </w:rPr>
        <w:t xml:space="preserve"> a um público mais amplo</w:t>
      </w:r>
      <w:r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>objetiva</w:t>
      </w:r>
      <w:r>
        <w:rPr>
          <w:rFonts w:ascii="Arial" w:hAnsi="Arial" w:cs="Arial"/>
          <w:sz w:val="20"/>
          <w:szCs w:val="20"/>
        </w:rPr>
        <w:t xml:space="preserve">-se desenvolver uma </w:t>
      </w:r>
      <w:r w:rsidR="002E2D3E">
        <w:rPr>
          <w:rFonts w:ascii="Arial" w:hAnsi="Arial" w:cs="Arial"/>
          <w:sz w:val="20"/>
          <w:szCs w:val="20"/>
        </w:rPr>
        <w:t xml:space="preserve">plataforma equatorial </w:t>
      </w:r>
      <w:r>
        <w:rPr>
          <w:rFonts w:ascii="Arial" w:hAnsi="Arial" w:cs="Arial"/>
          <w:sz w:val="20"/>
          <w:szCs w:val="20"/>
        </w:rPr>
        <w:t xml:space="preserve">para </w:t>
      </w:r>
      <w:r w:rsidR="002E2D3E">
        <w:rPr>
          <w:rFonts w:ascii="Arial" w:hAnsi="Arial" w:cs="Arial"/>
          <w:sz w:val="20"/>
          <w:szCs w:val="20"/>
        </w:rPr>
        <w:t xml:space="preserve">astrofotografia </w:t>
      </w:r>
      <w:r>
        <w:rPr>
          <w:rFonts w:ascii="Arial" w:hAnsi="Arial" w:cs="Arial"/>
          <w:sz w:val="20"/>
          <w:szCs w:val="20"/>
        </w:rPr>
        <w:t xml:space="preserve">que </w:t>
      </w:r>
      <w:r w:rsidR="002E2D3E">
        <w:rPr>
          <w:rFonts w:ascii="Arial" w:hAnsi="Arial" w:cs="Arial"/>
          <w:sz w:val="20"/>
          <w:szCs w:val="20"/>
        </w:rPr>
        <w:t>possua as seguintes características</w:t>
      </w:r>
      <w:r>
        <w:rPr>
          <w:rFonts w:ascii="Arial" w:hAnsi="Arial" w:cs="Arial"/>
          <w:sz w:val="20"/>
          <w:szCs w:val="20"/>
        </w:rPr>
        <w:t xml:space="preserve">: </w:t>
      </w:r>
      <w:r w:rsidR="002E2D3E">
        <w:rPr>
          <w:rFonts w:ascii="Arial" w:hAnsi="Arial" w:cs="Arial"/>
          <w:sz w:val="20"/>
          <w:szCs w:val="20"/>
        </w:rPr>
        <w:t>portátil; robusta</w:t>
      </w:r>
      <w:r>
        <w:rPr>
          <w:rFonts w:ascii="Arial" w:hAnsi="Arial" w:cs="Arial"/>
          <w:sz w:val="20"/>
          <w:szCs w:val="20"/>
        </w:rPr>
        <w:t>;</w:t>
      </w:r>
      <w:r w:rsidRPr="0081643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precisa (comparável às soluções comerciais); de fácil configuração e utilização</w:t>
      </w:r>
      <w:r>
        <w:rPr>
          <w:rFonts w:ascii="Arial" w:hAnsi="Arial" w:cs="Arial"/>
          <w:sz w:val="20"/>
          <w:szCs w:val="20"/>
        </w:rPr>
        <w:t>;</w:t>
      </w:r>
      <w:r w:rsidR="002E2D3E">
        <w:rPr>
          <w:rFonts w:ascii="Arial" w:hAnsi="Arial" w:cs="Arial"/>
          <w:sz w:val="20"/>
          <w:szCs w:val="20"/>
        </w:rPr>
        <w:t xml:space="preserve"> de</w:t>
      </w:r>
      <w:r w:rsidRPr="00816430">
        <w:rPr>
          <w:rFonts w:ascii="Arial" w:hAnsi="Arial" w:cs="Arial"/>
          <w:sz w:val="20"/>
          <w:szCs w:val="20"/>
        </w:rPr>
        <w:t xml:space="preserve"> peso e volume </w:t>
      </w:r>
      <w:r w:rsidR="002E2D3E">
        <w:rPr>
          <w:rFonts w:ascii="Arial" w:hAnsi="Arial" w:cs="Arial"/>
          <w:sz w:val="20"/>
          <w:szCs w:val="20"/>
        </w:rPr>
        <w:t>compatíveis com</w:t>
      </w:r>
      <w:r w:rsidRPr="00816430">
        <w:rPr>
          <w:rFonts w:ascii="Arial" w:hAnsi="Arial" w:cs="Arial"/>
          <w:sz w:val="20"/>
          <w:szCs w:val="20"/>
        </w:rPr>
        <w:t xml:space="preserve"> trip</w:t>
      </w:r>
      <w:r>
        <w:rPr>
          <w:rFonts w:ascii="Arial" w:hAnsi="Arial" w:cs="Arial"/>
          <w:sz w:val="20"/>
          <w:szCs w:val="20"/>
        </w:rPr>
        <w:t>é</w:t>
      </w:r>
      <w:r w:rsidR="002E2D3E">
        <w:rPr>
          <w:rFonts w:ascii="Arial" w:hAnsi="Arial" w:cs="Arial"/>
          <w:sz w:val="20"/>
          <w:szCs w:val="20"/>
        </w:rPr>
        <w:t>s fotográficos;</w:t>
      </w:r>
      <w:r w:rsidRPr="00816430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e</w:t>
      </w:r>
      <w:r w:rsidRPr="00816430">
        <w:rPr>
          <w:rFonts w:ascii="Arial" w:hAnsi="Arial" w:cs="Arial"/>
          <w:sz w:val="20"/>
          <w:szCs w:val="20"/>
        </w:rPr>
        <w:t xml:space="preserve"> com </w:t>
      </w:r>
      <w:r w:rsidR="002E2D3E">
        <w:rPr>
          <w:rFonts w:ascii="Arial" w:hAnsi="Arial" w:cs="Arial"/>
          <w:sz w:val="20"/>
          <w:szCs w:val="20"/>
        </w:rPr>
        <w:t xml:space="preserve">custo </w:t>
      </w:r>
      <w:r w:rsidRPr="00816430">
        <w:rPr>
          <w:rFonts w:ascii="Arial" w:hAnsi="Arial" w:cs="Arial"/>
          <w:sz w:val="20"/>
          <w:szCs w:val="20"/>
        </w:rPr>
        <w:t xml:space="preserve">inferior a </w:t>
      </w:r>
      <w:r w:rsidR="002E2D3E">
        <w:rPr>
          <w:rFonts w:ascii="Arial" w:hAnsi="Arial" w:cs="Arial"/>
          <w:sz w:val="20"/>
          <w:szCs w:val="20"/>
        </w:rPr>
        <w:t xml:space="preserve">US$ </w:t>
      </w:r>
      <w:r w:rsidRPr="00816430">
        <w:rPr>
          <w:rFonts w:ascii="Arial" w:hAnsi="Arial" w:cs="Arial"/>
          <w:sz w:val="20"/>
          <w:szCs w:val="20"/>
        </w:rPr>
        <w:t>115</w:t>
      </w:r>
      <w:r w:rsidR="002E2D3E">
        <w:rPr>
          <w:rFonts w:ascii="Arial" w:hAnsi="Arial" w:cs="Arial"/>
          <w:sz w:val="20"/>
          <w:szCs w:val="20"/>
        </w:rPr>
        <w:t>,00</w:t>
      </w:r>
      <w:r w:rsidR="00FA170D">
        <w:rPr>
          <w:rFonts w:ascii="Arial" w:hAnsi="Arial" w:cs="Arial"/>
          <w:sz w:val="20"/>
          <w:szCs w:val="20"/>
        </w:rPr>
        <w:t xml:space="preserve"> (</w:t>
      </w:r>
      <w:r w:rsidR="002E2D3E">
        <w:rPr>
          <w:rFonts w:ascii="Arial" w:hAnsi="Arial" w:cs="Arial"/>
          <w:sz w:val="20"/>
          <w:szCs w:val="20"/>
        </w:rPr>
        <w:t>menor custo dentre as</w:t>
      </w:r>
      <w:r w:rsidR="00FA170D">
        <w:rPr>
          <w:rFonts w:ascii="Arial" w:hAnsi="Arial" w:cs="Arial"/>
          <w:sz w:val="20"/>
          <w:szCs w:val="20"/>
        </w:rPr>
        <w:t xml:space="preserve"> </w:t>
      </w:r>
      <w:r w:rsidR="002E2D3E">
        <w:rPr>
          <w:rFonts w:ascii="Arial" w:hAnsi="Arial" w:cs="Arial"/>
          <w:sz w:val="20"/>
          <w:szCs w:val="20"/>
        </w:rPr>
        <w:t>soluções comerciais</w:t>
      </w:r>
      <w:r w:rsidR="00FA170D">
        <w:rPr>
          <w:rFonts w:ascii="Arial" w:hAnsi="Arial" w:cs="Arial"/>
          <w:sz w:val="20"/>
          <w:szCs w:val="20"/>
        </w:rPr>
        <w:t>)</w:t>
      </w:r>
      <w:r w:rsidRPr="00816430">
        <w:rPr>
          <w:rFonts w:ascii="Arial" w:hAnsi="Arial" w:cs="Arial"/>
          <w:sz w:val="20"/>
          <w:szCs w:val="20"/>
        </w:rPr>
        <w:t>. Al</w:t>
      </w:r>
      <w:r>
        <w:rPr>
          <w:rFonts w:ascii="Arial" w:hAnsi="Arial" w:cs="Arial"/>
          <w:sz w:val="20"/>
          <w:szCs w:val="20"/>
        </w:rPr>
        <w:t>é</w:t>
      </w:r>
      <w:r w:rsidRPr="00816430">
        <w:rPr>
          <w:rFonts w:ascii="Arial" w:hAnsi="Arial" w:cs="Arial"/>
          <w:sz w:val="20"/>
          <w:szCs w:val="20"/>
        </w:rPr>
        <w:t xml:space="preserve">m </w:t>
      </w:r>
      <w:r w:rsidR="002E2D3E">
        <w:rPr>
          <w:rFonts w:ascii="Arial" w:hAnsi="Arial" w:cs="Arial"/>
          <w:sz w:val="20"/>
          <w:szCs w:val="20"/>
        </w:rPr>
        <w:t>disso</w:t>
      </w:r>
      <w:r w:rsidRPr="00816430">
        <w:rPr>
          <w:rFonts w:ascii="Arial" w:hAnsi="Arial" w:cs="Arial"/>
          <w:sz w:val="20"/>
          <w:szCs w:val="20"/>
        </w:rPr>
        <w:t>, como diferencial</w:t>
      </w:r>
      <w:r w:rsidR="00D76552">
        <w:rPr>
          <w:rFonts w:ascii="Arial" w:hAnsi="Arial" w:cs="Arial"/>
          <w:sz w:val="20"/>
          <w:szCs w:val="20"/>
        </w:rPr>
        <w:t xml:space="preserve"> dos modelos comerciais existentes</w:t>
      </w:r>
      <w:r w:rsidRPr="00816430">
        <w:rPr>
          <w:rFonts w:ascii="Arial" w:hAnsi="Arial" w:cs="Arial"/>
          <w:sz w:val="20"/>
          <w:szCs w:val="20"/>
        </w:rPr>
        <w:t xml:space="preserve">, </w:t>
      </w:r>
      <w:r w:rsidR="002E2D3E">
        <w:rPr>
          <w:rFonts w:ascii="Arial" w:hAnsi="Arial" w:cs="Arial"/>
          <w:sz w:val="20"/>
          <w:szCs w:val="20"/>
        </w:rPr>
        <w:t xml:space="preserve">objetiva-se </w:t>
      </w:r>
      <w:r w:rsidRPr="00816430">
        <w:rPr>
          <w:rFonts w:ascii="Arial" w:hAnsi="Arial" w:cs="Arial"/>
          <w:sz w:val="20"/>
          <w:szCs w:val="20"/>
        </w:rPr>
        <w:t xml:space="preserve">desenvolver um aplicativo </w:t>
      </w:r>
      <w:r w:rsidR="002E2D3E" w:rsidRPr="00DF2A19">
        <w:rPr>
          <w:rFonts w:ascii="Arial" w:hAnsi="Arial" w:cs="Arial"/>
          <w:i/>
          <w:sz w:val="20"/>
          <w:szCs w:val="20"/>
        </w:rPr>
        <w:t>m</w:t>
      </w:r>
      <w:r w:rsidR="002E2D3E">
        <w:rPr>
          <w:rFonts w:ascii="Arial" w:hAnsi="Arial" w:cs="Arial"/>
          <w:i/>
          <w:sz w:val="20"/>
          <w:szCs w:val="20"/>
        </w:rPr>
        <w:t>o</w:t>
      </w:r>
      <w:r w:rsidR="002E2D3E" w:rsidRPr="00DF2A19">
        <w:rPr>
          <w:rFonts w:ascii="Arial" w:hAnsi="Arial" w:cs="Arial"/>
          <w:i/>
          <w:sz w:val="20"/>
          <w:szCs w:val="20"/>
        </w:rPr>
        <w:t>bile</w:t>
      </w:r>
      <w:r w:rsidR="002E2D3E">
        <w:rPr>
          <w:rFonts w:ascii="Arial" w:hAnsi="Arial" w:cs="Arial"/>
          <w:sz w:val="20"/>
          <w:szCs w:val="20"/>
        </w:rPr>
        <w:t xml:space="preserve"> </w:t>
      </w:r>
      <w:r w:rsidRPr="00816430">
        <w:rPr>
          <w:rFonts w:ascii="Arial" w:hAnsi="Arial" w:cs="Arial"/>
          <w:sz w:val="20"/>
          <w:szCs w:val="20"/>
        </w:rPr>
        <w:t xml:space="preserve">que </w:t>
      </w:r>
      <w:r w:rsidR="002E2D3E">
        <w:rPr>
          <w:rFonts w:ascii="Arial" w:hAnsi="Arial" w:cs="Arial"/>
          <w:sz w:val="20"/>
          <w:szCs w:val="20"/>
        </w:rPr>
        <w:t>auxilie o usuário na configuração (alinhamento com o polo celeste) e no emprego da plataforma na obtenção dos registros fotográficos</w:t>
      </w:r>
      <w:r w:rsidR="00D76552">
        <w:rPr>
          <w:rFonts w:ascii="Arial" w:hAnsi="Arial" w:cs="Arial"/>
          <w:sz w:val="20"/>
          <w:szCs w:val="20"/>
        </w:rPr>
        <w:t>.</w:t>
      </w:r>
    </w:p>
    <w:p w14:paraId="5A96920F" w14:textId="77777777" w:rsidR="00692FB0" w:rsidRDefault="00692FB0" w:rsidP="00082D47">
      <w:pPr>
        <w:pStyle w:val="PargrafodaLista1"/>
        <w:spacing w:line="240" w:lineRule="auto"/>
        <w:ind w:left="0"/>
        <w:rPr>
          <w:rFonts w:ascii="Arial" w:hAnsi="Arial" w:cs="Arial"/>
          <w:sz w:val="20"/>
          <w:szCs w:val="20"/>
        </w:rPr>
      </w:pPr>
    </w:p>
    <w:p w14:paraId="5D6E314C" w14:textId="77777777" w:rsidR="00916F52" w:rsidRPr="001F6246" w:rsidRDefault="00916F52" w:rsidP="00082D47">
      <w:pPr>
        <w:pStyle w:val="PargrafodaLista1"/>
        <w:spacing w:line="240" w:lineRule="auto"/>
        <w:ind w:left="0"/>
        <w:rPr>
          <w:rFonts w:ascii="Arial" w:hAnsi="Arial" w:cs="Arial"/>
          <w:sz w:val="20"/>
          <w:szCs w:val="20"/>
        </w:rPr>
      </w:pPr>
    </w:p>
    <w:p w14:paraId="6766275E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F6246">
        <w:rPr>
          <w:rFonts w:ascii="Arial" w:hAnsi="Arial" w:cs="Arial"/>
          <w:b/>
          <w:bCs/>
          <w:color w:val="000000"/>
          <w:sz w:val="20"/>
          <w:szCs w:val="20"/>
        </w:rPr>
        <w:t>3. Metodologia</w:t>
      </w:r>
    </w:p>
    <w:p w14:paraId="55013D87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14:paraId="2BA251F7" w14:textId="77777777" w:rsidR="00692FB0" w:rsidRPr="001F6246" w:rsidRDefault="00692FB0" w:rsidP="00C2658C">
      <w:pPr>
        <w:spacing w:line="240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color w:val="000000"/>
          <w:sz w:val="20"/>
          <w:szCs w:val="20"/>
        </w:rPr>
        <w:t>O projeto de pesquisa será desenvolvido seguindo a seguinte metodologia:</w:t>
      </w:r>
    </w:p>
    <w:p w14:paraId="0D2F361E" w14:textId="77777777" w:rsidR="00692FB0" w:rsidRPr="00082D47" w:rsidRDefault="00692FB0" w:rsidP="00C2658C">
      <w:pPr>
        <w:spacing w:line="240" w:lineRule="auto"/>
        <w:rPr>
          <w:rFonts w:ascii="Arial" w:hAnsi="Arial" w:cs="Arial"/>
          <w:color w:val="000000"/>
          <w:sz w:val="12"/>
          <w:szCs w:val="12"/>
        </w:rPr>
      </w:pPr>
    </w:p>
    <w:p w14:paraId="673BD804" w14:textId="1A990698" w:rsidR="00692FB0" w:rsidRPr="001F6246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z w:val="20"/>
          <w:szCs w:val="20"/>
        </w:rPr>
        <w:t>Fase 1 – Revisão bibliográfica</w:t>
      </w:r>
      <w:r w:rsidRPr="001F6246">
        <w:rPr>
          <w:rFonts w:ascii="Arial" w:hAnsi="Arial" w:cs="Arial"/>
          <w:color w:val="000000"/>
          <w:sz w:val="20"/>
          <w:szCs w:val="20"/>
        </w:rPr>
        <w:t xml:space="preserve">: realização da revisão bibliográfica relativa ao tema de pesquisa,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iniciando por um </w:t>
      </w:r>
      <w:r w:rsidR="00760A63" w:rsidRPr="00321686">
        <w:rPr>
          <w:rFonts w:ascii="Arial" w:hAnsi="Arial" w:cs="Arial"/>
          <w:i/>
          <w:iCs/>
          <w:color w:val="000000"/>
          <w:sz w:val="20"/>
          <w:szCs w:val="20"/>
        </w:rPr>
        <w:t>benchmark</w:t>
      </w:r>
      <w:r w:rsidR="00760A63">
        <w:rPr>
          <w:rFonts w:ascii="Arial" w:hAnsi="Arial" w:cs="Arial"/>
          <w:color w:val="000000"/>
          <w:sz w:val="20"/>
          <w:szCs w:val="20"/>
        </w:rPr>
        <w:t xml:space="preserve"> </w:t>
      </w:r>
      <w:r w:rsidR="00916F52">
        <w:rPr>
          <w:rFonts w:ascii="Arial" w:hAnsi="Arial" w:cs="Arial"/>
          <w:color w:val="000000"/>
          <w:sz w:val="20"/>
          <w:szCs w:val="20"/>
        </w:rPr>
        <w:t>das soluções existentes no mercado</w:t>
      </w:r>
      <w:r w:rsidR="00066560">
        <w:rPr>
          <w:rFonts w:ascii="Arial" w:hAnsi="Arial" w:cs="Arial"/>
          <w:color w:val="000000"/>
          <w:sz w:val="20"/>
          <w:szCs w:val="20"/>
        </w:rPr>
        <w:t>;</w:t>
      </w:r>
    </w:p>
    <w:p w14:paraId="7DDAF75A" w14:textId="35FADF38" w:rsidR="00692FB0" w:rsidRPr="001F6246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i/>
          <w:iCs/>
          <w:color w:val="000000"/>
          <w:spacing w:val="-2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Fase 2 – Desenvolvimento teórico</w:t>
      </w:r>
      <w:r w:rsidR="00203E91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 xml:space="preserve"> </w:t>
      </w:r>
      <w:r w:rsidRPr="001F6246"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e simulações</w:t>
      </w:r>
      <w:r w:rsidRPr="001F6246"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1F6246">
        <w:rPr>
          <w:rFonts w:ascii="Arial" w:hAnsi="Arial" w:cs="Arial"/>
          <w:color w:val="000000"/>
          <w:spacing w:val="-2"/>
          <w:sz w:val="20"/>
          <w:szCs w:val="20"/>
        </w:rPr>
        <w:t>esta fase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deverá ser desenvolvida, com apoio de </w:t>
      </w:r>
      <w:r w:rsidR="00760A63" w:rsidRPr="00DF2A19">
        <w:rPr>
          <w:rFonts w:ascii="Arial" w:hAnsi="Arial" w:cs="Arial"/>
          <w:i/>
          <w:color w:val="000000"/>
          <w:spacing w:val="-2"/>
          <w:sz w:val="20"/>
          <w:szCs w:val="20"/>
        </w:rPr>
        <w:t>softwares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 de modelagem CAD e </w:t>
      </w:r>
      <w:r w:rsidR="00760A63" w:rsidRPr="00DF2A19">
        <w:rPr>
          <w:rFonts w:ascii="Arial" w:hAnsi="Arial" w:cs="Arial"/>
          <w:i/>
          <w:color w:val="000000"/>
          <w:spacing w:val="-2"/>
          <w:sz w:val="20"/>
          <w:szCs w:val="20"/>
        </w:rPr>
        <w:t>design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 de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>circuito impresso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 xml:space="preserve">o projeto de </w:t>
      </w:r>
      <w:r w:rsidR="00760A63">
        <w:rPr>
          <w:rFonts w:ascii="Arial" w:hAnsi="Arial" w:cs="Arial"/>
          <w:color w:val="000000"/>
          <w:spacing w:val="-2"/>
          <w:sz w:val="20"/>
          <w:szCs w:val="20"/>
        </w:rPr>
        <w:t xml:space="preserve">todas as </w:t>
      </w:r>
      <w:r w:rsidR="00916F52">
        <w:rPr>
          <w:rFonts w:ascii="Arial" w:hAnsi="Arial" w:cs="Arial"/>
          <w:color w:val="000000"/>
          <w:spacing w:val="-2"/>
          <w:sz w:val="20"/>
          <w:szCs w:val="20"/>
        </w:rPr>
        <w:t>partes-componentes da plataforma</w:t>
      </w:r>
      <w:r w:rsidR="00321686">
        <w:rPr>
          <w:rFonts w:ascii="Arial" w:hAnsi="Arial" w:cs="Arial"/>
          <w:color w:val="000000"/>
          <w:spacing w:val="-2"/>
          <w:sz w:val="20"/>
          <w:szCs w:val="20"/>
        </w:rPr>
        <w:t>;</w:t>
      </w:r>
    </w:p>
    <w:p w14:paraId="54503918" w14:textId="6AC94015" w:rsidR="00692FB0" w:rsidRDefault="00692FB0" w:rsidP="00C2658C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1F6246">
        <w:rPr>
          <w:rFonts w:ascii="Arial" w:hAnsi="Arial" w:cs="Arial"/>
          <w:i/>
          <w:iCs/>
          <w:color w:val="000000"/>
          <w:sz w:val="20"/>
          <w:szCs w:val="20"/>
        </w:rPr>
        <w:t>Fase 3 – Resultados experimentais</w:t>
      </w:r>
      <w:r w:rsidRPr="001F6246">
        <w:rPr>
          <w:rFonts w:ascii="Arial" w:hAnsi="Arial" w:cs="Arial"/>
          <w:color w:val="000000"/>
          <w:sz w:val="20"/>
          <w:szCs w:val="20"/>
        </w:rPr>
        <w:t>: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 todas as partes-componentes d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o projeto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deverão 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ser </w:t>
      </w:r>
      <w:r w:rsidR="001503E9">
        <w:rPr>
          <w:rFonts w:ascii="Arial" w:hAnsi="Arial" w:cs="Arial"/>
          <w:color w:val="000000"/>
          <w:sz w:val="20"/>
          <w:szCs w:val="20"/>
        </w:rPr>
        <w:t>fabricadas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 </w:t>
      </w:r>
      <w:r w:rsidR="001503E9">
        <w:rPr>
          <w:rFonts w:ascii="Arial" w:hAnsi="Arial" w:cs="Arial"/>
          <w:color w:val="000000"/>
          <w:sz w:val="20"/>
          <w:szCs w:val="20"/>
        </w:rPr>
        <w:t>e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 a plataforma deverá ser implementada</w:t>
      </w:r>
      <w:r w:rsidR="00321686">
        <w:rPr>
          <w:rFonts w:ascii="Arial" w:hAnsi="Arial" w:cs="Arial"/>
          <w:color w:val="000000"/>
          <w:sz w:val="20"/>
          <w:szCs w:val="20"/>
        </w:rPr>
        <w:t>;</w:t>
      </w:r>
    </w:p>
    <w:p w14:paraId="24AB423C" w14:textId="4D30E79E" w:rsidR="00203E91" w:rsidRPr="00203E91" w:rsidRDefault="00760A63" w:rsidP="00203E91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i/>
          <w:iCs/>
          <w:color w:val="000000"/>
          <w:sz w:val="20"/>
          <w:szCs w:val="20"/>
        </w:rPr>
      </w:pP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>Fase 4 –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 xml:space="preserve">Desenvolvimento do 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="00916F52" w:rsidRPr="00760A63">
        <w:rPr>
          <w:rFonts w:ascii="Arial" w:hAnsi="Arial" w:cs="Arial"/>
          <w:i/>
          <w:iCs/>
          <w:color w:val="000000"/>
          <w:sz w:val="20"/>
          <w:szCs w:val="20"/>
        </w:rPr>
        <w:t>plicativo</w:t>
      </w:r>
      <w:r w:rsidRPr="00760A63"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com o sistema funcionando, deverá ser desenvolvido um aplicativo </w:t>
      </w:r>
      <w:r w:rsidR="00916F52">
        <w:rPr>
          <w:rFonts w:ascii="Arial" w:hAnsi="Arial" w:cs="Arial"/>
          <w:color w:val="000000"/>
          <w:sz w:val="20"/>
          <w:szCs w:val="20"/>
        </w:rPr>
        <w:t>móbile (</w:t>
      </w:r>
      <w:r>
        <w:rPr>
          <w:rFonts w:ascii="Arial" w:hAnsi="Arial" w:cs="Arial"/>
          <w:color w:val="000000"/>
          <w:sz w:val="20"/>
          <w:szCs w:val="20"/>
        </w:rPr>
        <w:t>Android</w:t>
      </w:r>
      <w:r w:rsidR="00916F52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para se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r </w:t>
      </w:r>
      <w:r w:rsidR="00916F52">
        <w:rPr>
          <w:rFonts w:ascii="Arial" w:hAnsi="Arial" w:cs="Arial"/>
          <w:color w:val="000000"/>
          <w:sz w:val="20"/>
          <w:szCs w:val="20"/>
        </w:rPr>
        <w:t xml:space="preserve">empregado em conjunto com 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a </w:t>
      </w:r>
      <w:r w:rsidR="00916F52">
        <w:rPr>
          <w:rFonts w:ascii="Arial" w:hAnsi="Arial" w:cs="Arial"/>
          <w:color w:val="000000"/>
          <w:sz w:val="20"/>
          <w:szCs w:val="20"/>
        </w:rPr>
        <w:t>plataforma</w:t>
      </w:r>
      <w:r w:rsidR="00321686">
        <w:rPr>
          <w:rFonts w:ascii="Arial" w:hAnsi="Arial" w:cs="Arial"/>
          <w:color w:val="000000"/>
          <w:sz w:val="20"/>
          <w:szCs w:val="20"/>
        </w:rPr>
        <w:t>;</w:t>
      </w:r>
    </w:p>
    <w:p w14:paraId="5918BC94" w14:textId="723746B4" w:rsidR="00692FB0" w:rsidRDefault="00692FB0" w:rsidP="00D20059">
      <w:pPr>
        <w:numPr>
          <w:ilvl w:val="0"/>
          <w:numId w:val="33"/>
        </w:numPr>
        <w:spacing w:after="40" w:line="240" w:lineRule="auto"/>
        <w:ind w:left="714" w:hanging="357"/>
        <w:rPr>
          <w:rFonts w:ascii="Arial" w:hAnsi="Arial" w:cs="Arial"/>
          <w:color w:val="000000"/>
          <w:sz w:val="20"/>
          <w:szCs w:val="20"/>
        </w:rPr>
      </w:pPr>
      <w:r w:rsidRPr="00203E91">
        <w:rPr>
          <w:rFonts w:ascii="Arial" w:hAnsi="Arial" w:cs="Arial"/>
          <w:i/>
          <w:iCs/>
          <w:color w:val="000000"/>
          <w:sz w:val="20"/>
          <w:szCs w:val="20"/>
        </w:rPr>
        <w:t>Fase </w:t>
      </w:r>
      <w:r w:rsidR="00203E91">
        <w:rPr>
          <w:rFonts w:ascii="Arial" w:hAnsi="Arial" w:cs="Arial"/>
          <w:i/>
          <w:iCs/>
          <w:color w:val="000000"/>
          <w:sz w:val="20"/>
          <w:szCs w:val="20"/>
        </w:rPr>
        <w:t>5</w:t>
      </w:r>
      <w:r w:rsidRPr="00203E91">
        <w:rPr>
          <w:rFonts w:ascii="Arial" w:hAnsi="Arial" w:cs="Arial"/>
          <w:i/>
          <w:iCs/>
          <w:color w:val="000000"/>
          <w:sz w:val="20"/>
          <w:szCs w:val="20"/>
        </w:rPr>
        <w:t> – Redação de relatórios</w:t>
      </w:r>
      <w:r w:rsidR="00760A63" w:rsidRPr="00203E91">
        <w:rPr>
          <w:rFonts w:ascii="Arial" w:hAnsi="Arial" w:cs="Arial"/>
          <w:i/>
          <w:iCs/>
          <w:color w:val="000000"/>
          <w:sz w:val="20"/>
          <w:szCs w:val="20"/>
        </w:rPr>
        <w:t xml:space="preserve"> e 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916F52" w:rsidRPr="00203E91">
        <w:rPr>
          <w:rFonts w:ascii="Arial" w:hAnsi="Arial" w:cs="Arial"/>
          <w:i/>
          <w:iCs/>
          <w:color w:val="000000"/>
          <w:sz w:val="20"/>
          <w:szCs w:val="20"/>
        </w:rPr>
        <w:t>ublicaç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ões</w:t>
      </w:r>
      <w:r w:rsidRPr="00203E91">
        <w:rPr>
          <w:rFonts w:ascii="Arial" w:hAnsi="Arial" w:cs="Arial"/>
          <w:color w:val="000000"/>
          <w:sz w:val="20"/>
          <w:szCs w:val="20"/>
        </w:rPr>
        <w:t>: deverão ser elaborad</w:t>
      </w:r>
      <w:r w:rsidR="00203E91">
        <w:rPr>
          <w:rFonts w:ascii="Arial" w:hAnsi="Arial" w:cs="Arial"/>
          <w:color w:val="000000"/>
          <w:sz w:val="20"/>
          <w:szCs w:val="20"/>
        </w:rPr>
        <w:t xml:space="preserve">os relatórios periódicos e </w:t>
      </w:r>
      <w:r w:rsidR="00916F52">
        <w:rPr>
          <w:rFonts w:ascii="Arial" w:hAnsi="Arial" w:cs="Arial"/>
          <w:color w:val="000000"/>
          <w:sz w:val="20"/>
          <w:szCs w:val="20"/>
        </w:rPr>
        <w:t>artigos para publicação em conferências</w:t>
      </w:r>
      <w:r w:rsidR="00916F52"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14:paraId="2507703B" w14:textId="77777777" w:rsidR="000D08F3" w:rsidRDefault="000D08F3" w:rsidP="000D08F3">
      <w:pPr>
        <w:spacing w:after="40" w:line="240" w:lineRule="auto"/>
        <w:ind w:left="714"/>
        <w:rPr>
          <w:rFonts w:ascii="Arial" w:hAnsi="Arial" w:cs="Arial"/>
          <w:color w:val="000000"/>
          <w:sz w:val="20"/>
          <w:szCs w:val="20"/>
        </w:rPr>
      </w:pPr>
    </w:p>
    <w:p w14:paraId="29694194" w14:textId="77777777" w:rsidR="00916F52" w:rsidRPr="00203E91" w:rsidRDefault="00916F52" w:rsidP="000D08F3">
      <w:pPr>
        <w:spacing w:after="40" w:line="240" w:lineRule="auto"/>
        <w:ind w:left="714"/>
        <w:rPr>
          <w:rFonts w:ascii="Arial" w:hAnsi="Arial" w:cs="Arial"/>
          <w:color w:val="000000"/>
          <w:sz w:val="20"/>
          <w:szCs w:val="20"/>
        </w:rPr>
      </w:pPr>
    </w:p>
    <w:p w14:paraId="4605A2CE" w14:textId="77777777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4. Resultados Esperados</w:t>
      </w:r>
    </w:p>
    <w:p w14:paraId="6143A315" w14:textId="77777777" w:rsidR="00692FB0" w:rsidRPr="00082D47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7AD44C32" w14:textId="624CFC7B" w:rsidR="00692FB0" w:rsidRPr="001F6246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F62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Almeja-se que</w:t>
      </w:r>
      <w:r w:rsidR="00916F5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ao final do </w:t>
      </w:r>
      <w:r w:rsidR="00916F52">
        <w:rPr>
          <w:rFonts w:ascii="Arial" w:hAnsi="Arial" w:cs="Arial"/>
          <w:sz w:val="20"/>
          <w:szCs w:val="20"/>
        </w:rPr>
        <w:t>projeto de pesquisa,</w:t>
      </w:r>
      <w:r w:rsidRPr="001F62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seja </w:t>
      </w:r>
      <w:r w:rsidR="00916F52">
        <w:rPr>
          <w:rFonts w:ascii="Arial" w:hAnsi="Arial" w:cs="Arial"/>
          <w:sz w:val="20"/>
          <w:szCs w:val="20"/>
        </w:rPr>
        <w:t xml:space="preserve">desenvolvida </w:t>
      </w:r>
      <w:r>
        <w:rPr>
          <w:rFonts w:ascii="Arial" w:hAnsi="Arial" w:cs="Arial"/>
          <w:sz w:val="20"/>
          <w:szCs w:val="20"/>
        </w:rPr>
        <w:t xml:space="preserve">uma </w:t>
      </w:r>
      <w:r w:rsidR="00916F52">
        <w:rPr>
          <w:rFonts w:ascii="Arial" w:hAnsi="Arial" w:cs="Arial"/>
          <w:sz w:val="20"/>
          <w:szCs w:val="20"/>
        </w:rPr>
        <w:t xml:space="preserve">plataforma </w:t>
      </w:r>
      <w:r w:rsidR="000D08F3">
        <w:rPr>
          <w:rFonts w:ascii="Arial" w:hAnsi="Arial" w:cs="Arial"/>
          <w:sz w:val="20"/>
          <w:szCs w:val="20"/>
        </w:rPr>
        <w:t xml:space="preserve">equatorial para </w:t>
      </w:r>
      <w:r w:rsidR="00916F52">
        <w:rPr>
          <w:rFonts w:ascii="Arial" w:hAnsi="Arial" w:cs="Arial"/>
          <w:sz w:val="20"/>
          <w:szCs w:val="20"/>
        </w:rPr>
        <w:t xml:space="preserve">astrofotografia </w:t>
      </w:r>
      <w:r w:rsidR="000D08F3">
        <w:rPr>
          <w:rFonts w:ascii="Arial" w:hAnsi="Arial" w:cs="Arial"/>
          <w:sz w:val="20"/>
          <w:szCs w:val="20"/>
        </w:rPr>
        <w:t>que seja de baixo-custo</w:t>
      </w:r>
      <w:r w:rsidR="00916F52">
        <w:rPr>
          <w:rFonts w:ascii="Arial" w:hAnsi="Arial" w:cs="Arial"/>
          <w:sz w:val="20"/>
          <w:szCs w:val="20"/>
        </w:rPr>
        <w:t>, porém que possua uma</w:t>
      </w:r>
      <w:r w:rsidR="000D08F3">
        <w:rPr>
          <w:rFonts w:ascii="Arial" w:hAnsi="Arial" w:cs="Arial"/>
          <w:sz w:val="20"/>
          <w:szCs w:val="20"/>
        </w:rPr>
        <w:t xml:space="preserve"> qualidade </w:t>
      </w:r>
      <w:r w:rsidR="00916F52">
        <w:rPr>
          <w:rFonts w:ascii="Arial" w:hAnsi="Arial" w:cs="Arial"/>
          <w:sz w:val="20"/>
          <w:szCs w:val="20"/>
        </w:rPr>
        <w:t>comparável aos produtos comerciais existentes</w:t>
      </w:r>
      <w:r w:rsidRPr="001F62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Adicionalmente, espera-se que </w:t>
      </w:r>
      <w:r w:rsidR="00916F5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sistema </w:t>
      </w:r>
      <w:r w:rsidR="00916F52">
        <w:rPr>
          <w:rFonts w:ascii="Arial" w:hAnsi="Arial" w:cs="Arial"/>
          <w:sz w:val="20"/>
          <w:szCs w:val="20"/>
        </w:rPr>
        <w:t xml:space="preserve">completo (plataforma e aplicativo) </w:t>
      </w:r>
      <w:r>
        <w:rPr>
          <w:rFonts w:ascii="Arial" w:hAnsi="Arial" w:cs="Arial"/>
          <w:sz w:val="20"/>
          <w:szCs w:val="20"/>
        </w:rPr>
        <w:t xml:space="preserve">esteja </w:t>
      </w:r>
      <w:r w:rsidR="00916F52">
        <w:rPr>
          <w:rFonts w:ascii="Arial" w:hAnsi="Arial" w:cs="Arial"/>
          <w:sz w:val="20"/>
          <w:szCs w:val="20"/>
        </w:rPr>
        <w:t>operacion</w:t>
      </w:r>
      <w:r w:rsidR="00D33C9A"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z w:val="20"/>
          <w:szCs w:val="20"/>
        </w:rPr>
        <w:t xml:space="preserve">, </w:t>
      </w:r>
      <w:r w:rsidR="00916F52">
        <w:rPr>
          <w:rFonts w:ascii="Arial" w:hAnsi="Arial" w:cs="Arial"/>
          <w:sz w:val="20"/>
          <w:szCs w:val="20"/>
        </w:rPr>
        <w:t xml:space="preserve">para uso imediato em astrofotografias. Após sua validação, salienta-se que </w:t>
      </w:r>
      <w:r w:rsidR="000D08F3">
        <w:rPr>
          <w:rFonts w:ascii="Arial" w:hAnsi="Arial" w:cs="Arial"/>
          <w:sz w:val="20"/>
          <w:szCs w:val="20"/>
        </w:rPr>
        <w:t xml:space="preserve">projeto </w:t>
      </w:r>
      <w:r w:rsidR="00916F52">
        <w:rPr>
          <w:rFonts w:ascii="Arial" w:hAnsi="Arial" w:cs="Arial"/>
          <w:sz w:val="20"/>
          <w:szCs w:val="20"/>
        </w:rPr>
        <w:t xml:space="preserve">será </w:t>
      </w:r>
      <w:r w:rsidR="000D08F3">
        <w:rPr>
          <w:rFonts w:ascii="Arial" w:hAnsi="Arial" w:cs="Arial"/>
          <w:sz w:val="20"/>
          <w:szCs w:val="20"/>
        </w:rPr>
        <w:t xml:space="preserve">disponibilizado </w:t>
      </w:r>
      <w:r w:rsidR="00916F52">
        <w:rPr>
          <w:rFonts w:ascii="Arial" w:hAnsi="Arial" w:cs="Arial"/>
          <w:sz w:val="20"/>
          <w:szCs w:val="20"/>
        </w:rPr>
        <w:t xml:space="preserve">publicamente </w:t>
      </w:r>
      <w:r w:rsidR="000D08F3">
        <w:rPr>
          <w:rFonts w:ascii="Arial" w:hAnsi="Arial" w:cs="Arial"/>
          <w:sz w:val="20"/>
          <w:szCs w:val="20"/>
        </w:rPr>
        <w:t xml:space="preserve">no </w:t>
      </w:r>
      <w:r w:rsidR="000D08F3" w:rsidRPr="000D08F3">
        <w:rPr>
          <w:rFonts w:ascii="Arial" w:hAnsi="Arial" w:cs="Arial"/>
          <w:i/>
          <w:iCs/>
          <w:sz w:val="20"/>
          <w:szCs w:val="20"/>
        </w:rPr>
        <w:t>GitHub</w:t>
      </w:r>
      <w:r w:rsidR="00916F52">
        <w:rPr>
          <w:rFonts w:ascii="Arial" w:hAnsi="Arial" w:cs="Arial"/>
          <w:sz w:val="20"/>
          <w:szCs w:val="20"/>
        </w:rPr>
        <w:t>, corroborando com a proposta de contribuir à divulgação científica.</w:t>
      </w:r>
    </w:p>
    <w:p w14:paraId="3D7C05C3" w14:textId="77777777" w:rsidR="00692FB0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9F5DD62" w14:textId="77777777" w:rsidR="00916F52" w:rsidRPr="001F6246" w:rsidRDefault="00916F52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83AE6BF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  <w:r w:rsidRPr="001F6246">
        <w:rPr>
          <w:rFonts w:ascii="Arial" w:hAnsi="Arial" w:cs="Arial"/>
          <w:b/>
          <w:bCs/>
          <w:sz w:val="20"/>
          <w:szCs w:val="20"/>
        </w:rPr>
        <w:t>5. Cronograma de Execução</w:t>
      </w:r>
    </w:p>
    <w:p w14:paraId="16B307AE" w14:textId="77777777" w:rsidR="00692FB0" w:rsidRPr="00082D47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6D3A4CF7" w14:textId="28D3BEF1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  <w:r w:rsidRPr="001F6246">
        <w:rPr>
          <w:rFonts w:ascii="Arial" w:hAnsi="Arial" w:cs="Arial"/>
          <w:sz w:val="20"/>
          <w:szCs w:val="20"/>
        </w:rPr>
        <w:lastRenderedPageBreak/>
        <w:tab/>
        <w:t xml:space="preserve">Na Tabela 1 visualiza-se o cronograma de execução do projeto, que terá duração de </w:t>
      </w:r>
      <w:r w:rsidR="00000A5D">
        <w:rPr>
          <w:rFonts w:ascii="Arial" w:hAnsi="Arial" w:cs="Arial"/>
          <w:sz w:val="20"/>
          <w:szCs w:val="20"/>
        </w:rPr>
        <w:t>m</w:t>
      </w:r>
      <w:r w:rsidR="00321686">
        <w:rPr>
          <w:rFonts w:ascii="Arial" w:hAnsi="Arial" w:cs="Arial"/>
          <w:sz w:val="20"/>
          <w:szCs w:val="20"/>
        </w:rPr>
        <w:t>arço</w:t>
      </w:r>
      <w:r w:rsidRPr="001F6246">
        <w:rPr>
          <w:rFonts w:ascii="Arial" w:hAnsi="Arial" w:cs="Arial"/>
          <w:sz w:val="20"/>
          <w:szCs w:val="20"/>
        </w:rPr>
        <w:t xml:space="preserve"> a </w:t>
      </w:r>
      <w:r w:rsidR="00000A5D">
        <w:rPr>
          <w:rFonts w:ascii="Arial" w:hAnsi="Arial" w:cs="Arial"/>
          <w:sz w:val="20"/>
          <w:szCs w:val="20"/>
        </w:rPr>
        <w:t>d</w:t>
      </w:r>
      <w:r w:rsidR="00916F52">
        <w:rPr>
          <w:rFonts w:ascii="Arial" w:hAnsi="Arial" w:cs="Arial"/>
          <w:sz w:val="20"/>
          <w:szCs w:val="20"/>
        </w:rPr>
        <w:t>ezembro</w:t>
      </w:r>
      <w:r w:rsidR="00916F52" w:rsidRPr="001F6246">
        <w:rPr>
          <w:rFonts w:ascii="Arial" w:hAnsi="Arial" w:cs="Arial"/>
          <w:sz w:val="20"/>
          <w:szCs w:val="20"/>
        </w:rPr>
        <w:t xml:space="preserve"> </w:t>
      </w:r>
      <w:r w:rsidRPr="001F6246">
        <w:rPr>
          <w:rFonts w:ascii="Arial" w:hAnsi="Arial" w:cs="Arial"/>
          <w:sz w:val="20"/>
          <w:szCs w:val="20"/>
        </w:rPr>
        <w:t xml:space="preserve">de </w:t>
      </w:r>
      <w:r w:rsidR="00321686">
        <w:rPr>
          <w:rFonts w:ascii="Arial" w:hAnsi="Arial" w:cs="Arial"/>
          <w:sz w:val="20"/>
          <w:szCs w:val="20"/>
        </w:rPr>
        <w:t>2021</w:t>
      </w:r>
      <w:r w:rsidRPr="001F6246">
        <w:rPr>
          <w:rFonts w:ascii="Arial" w:hAnsi="Arial" w:cs="Arial"/>
          <w:sz w:val="20"/>
          <w:szCs w:val="20"/>
        </w:rPr>
        <w:t xml:space="preserve">. As etapas foram descritas </w:t>
      </w:r>
      <w:r w:rsidR="00916F52">
        <w:rPr>
          <w:rFonts w:ascii="Arial" w:hAnsi="Arial" w:cs="Arial"/>
          <w:sz w:val="20"/>
          <w:szCs w:val="20"/>
        </w:rPr>
        <w:t>previamente</w:t>
      </w:r>
      <w:r w:rsidRPr="001F6246">
        <w:rPr>
          <w:rFonts w:ascii="Arial" w:hAnsi="Arial" w:cs="Arial"/>
          <w:sz w:val="20"/>
          <w:szCs w:val="20"/>
        </w:rPr>
        <w:t>.</w:t>
      </w:r>
    </w:p>
    <w:p w14:paraId="70A786C1" w14:textId="77777777" w:rsidR="00692FB0" w:rsidRDefault="00692FB0" w:rsidP="00C2658C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65E99106" w14:textId="77777777" w:rsidR="00916F52" w:rsidRPr="00082D47" w:rsidRDefault="00916F52" w:rsidP="00C2658C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4C6D7735" w14:textId="77777777" w:rsidR="00692FB0" w:rsidRDefault="00692FB0" w:rsidP="00DF2A19">
      <w:pPr>
        <w:pStyle w:val="Legenda"/>
        <w:keepNext/>
        <w:spacing w:line="240" w:lineRule="auto"/>
        <w:jc w:val="center"/>
        <w:rPr>
          <w:rFonts w:ascii="Arial" w:hAnsi="Arial" w:cs="Arial"/>
          <w:b w:val="0"/>
          <w:bCs w:val="0"/>
        </w:rPr>
      </w:pPr>
      <w:r w:rsidRPr="001F6246">
        <w:rPr>
          <w:rFonts w:ascii="Arial" w:hAnsi="Arial" w:cs="Arial"/>
          <w:b w:val="0"/>
          <w:bCs w:val="0"/>
        </w:rPr>
        <w:t xml:space="preserve">Tabela </w:t>
      </w:r>
      <w:r w:rsidRPr="001F6246">
        <w:rPr>
          <w:rFonts w:ascii="Arial" w:hAnsi="Arial" w:cs="Arial"/>
          <w:b w:val="0"/>
          <w:bCs w:val="0"/>
        </w:rPr>
        <w:fldChar w:fldCharType="begin"/>
      </w:r>
      <w:r w:rsidRPr="001F6246">
        <w:rPr>
          <w:rFonts w:ascii="Arial" w:hAnsi="Arial" w:cs="Arial"/>
          <w:b w:val="0"/>
          <w:bCs w:val="0"/>
        </w:rPr>
        <w:instrText xml:space="preserve"> SEQ Tabela \* ARABIC </w:instrText>
      </w:r>
      <w:r w:rsidRPr="001F6246">
        <w:rPr>
          <w:rFonts w:ascii="Arial" w:hAnsi="Arial" w:cs="Arial"/>
          <w:b w:val="0"/>
          <w:bCs w:val="0"/>
        </w:rPr>
        <w:fldChar w:fldCharType="separate"/>
      </w:r>
      <w:r w:rsidR="001F74EE">
        <w:rPr>
          <w:rFonts w:ascii="Arial" w:hAnsi="Arial" w:cs="Arial"/>
          <w:b w:val="0"/>
          <w:bCs w:val="0"/>
          <w:noProof/>
        </w:rPr>
        <w:t>1</w:t>
      </w:r>
      <w:r w:rsidRPr="001F6246">
        <w:rPr>
          <w:rFonts w:ascii="Arial" w:hAnsi="Arial" w:cs="Arial"/>
          <w:b w:val="0"/>
          <w:bCs w:val="0"/>
        </w:rPr>
        <w:fldChar w:fldCharType="end"/>
      </w:r>
      <w:r w:rsidRPr="001F6246"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</w:rPr>
        <w:t>–</w:t>
      </w:r>
      <w:r w:rsidRPr="001F6246">
        <w:rPr>
          <w:rFonts w:ascii="Arial" w:hAnsi="Arial" w:cs="Arial"/>
          <w:b w:val="0"/>
          <w:bCs w:val="0"/>
        </w:rPr>
        <w:t xml:space="preserve"> Cronograma de execução do projeto</w:t>
      </w:r>
      <w:r w:rsidR="005914A4">
        <w:rPr>
          <w:rFonts w:ascii="Arial" w:hAnsi="Arial" w:cs="Arial"/>
          <w:b w:val="0"/>
          <w:bCs w:val="0"/>
        </w:rPr>
        <w:t>.</w:t>
      </w:r>
    </w:p>
    <w:p w14:paraId="1E8318E7" w14:textId="77777777" w:rsidR="00692FB0" w:rsidRPr="00595C16" w:rsidRDefault="00692FB0" w:rsidP="00595C16">
      <w:pPr>
        <w:rPr>
          <w:sz w:val="12"/>
          <w:szCs w:val="12"/>
        </w:rPr>
      </w:pPr>
    </w:p>
    <w:tbl>
      <w:tblPr>
        <w:tblW w:w="7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4"/>
        <w:gridCol w:w="1003"/>
        <w:gridCol w:w="1175"/>
        <w:gridCol w:w="992"/>
        <w:gridCol w:w="1134"/>
        <w:gridCol w:w="1093"/>
      </w:tblGrid>
      <w:tr w:rsidR="00692FB0" w:rsidRPr="001F6246" w14:paraId="150328C7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6E6E6"/>
          </w:tcPr>
          <w:p w14:paraId="265F17EF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62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Meses         </w:t>
            </w:r>
          </w:p>
          <w:p w14:paraId="2925E047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6246">
              <w:rPr>
                <w:rFonts w:ascii="Arial" w:hAnsi="Arial" w:cs="Arial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19BCF7" w14:textId="77777777" w:rsidR="00692FB0" w:rsidRPr="001F6246" w:rsidRDefault="00321686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  <w:r w:rsidR="00203E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7319E9" w14:textId="6484B983" w:rsidR="00692FB0" w:rsidRPr="001F6246" w:rsidRDefault="00321686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gramStart"/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Jul.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B5D2BE" w14:textId="7EF227C8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Ago.</w:t>
            </w:r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proofErr w:type="gramStart"/>
            <w:r w:rsidR="00916F52">
              <w:rPr>
                <w:rFonts w:ascii="Arial" w:hAnsi="Arial" w:cs="Arial"/>
                <w:b/>
                <w:bCs/>
                <w:sz w:val="20"/>
                <w:szCs w:val="20"/>
              </w:rPr>
              <w:t>Set.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62875C" w14:textId="3A815A5F" w:rsidR="00692FB0" w:rsidRPr="001F6246" w:rsidRDefault="00916F52" w:rsidP="00916F52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a </w:t>
            </w:r>
            <w:proofErr w:type="gramStart"/>
            <w:r w:rsidR="006D1950"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  <w:r w:rsidR="00692FB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EFA113" w14:textId="744B51E2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  <w:r w:rsidR="006D19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Abr.</w:t>
            </w:r>
          </w:p>
        </w:tc>
      </w:tr>
      <w:tr w:rsidR="00692FB0" w:rsidRPr="001F6246" w14:paraId="1A893859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09B9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D738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7774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7D93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417A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AD54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166FF154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7717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6F25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A459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D63C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E7E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BF12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15154F5E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EA8C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>Fase 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E31" w14:textId="576E3C16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D5C4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A37B" w14:textId="2E9161E9" w:rsidR="00692FB0" w:rsidRPr="001F6246" w:rsidRDefault="001503E9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9960" w14:textId="66EAA3D1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BCBB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FB0" w:rsidRPr="001F6246" w14:paraId="7FAFE82A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F52" w14:textId="77777777" w:rsidR="00692FB0" w:rsidRPr="001F6246" w:rsidRDefault="00692FB0" w:rsidP="00590B7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t xml:space="preserve">Fase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5325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6AB7" w14:textId="77777777" w:rsidR="00692FB0" w:rsidRPr="001F6246" w:rsidRDefault="00692FB0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B1C5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8A64" w14:textId="77777777" w:rsidR="00692FB0" w:rsidRPr="001F6246" w:rsidRDefault="00203E91" w:rsidP="00590B7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DE2A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3E91" w:rsidRPr="001F6246" w14:paraId="27C5A6AF" w14:textId="77777777">
        <w:trPr>
          <w:jc w:val="center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DA7" w14:textId="77777777" w:rsidR="00203E91" w:rsidRPr="001F6246" w:rsidRDefault="00203E91" w:rsidP="00203E91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Fase 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D608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9386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525F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E66B" w14:textId="77777777" w:rsidR="00203E91" w:rsidRPr="00FC6B11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83E4" w14:textId="77777777" w:rsidR="00203E91" w:rsidRPr="001F6246" w:rsidRDefault="00203E91" w:rsidP="00203E91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246">
              <w:rPr>
                <w:rFonts w:ascii="Arial" w:hAnsi="Arial" w:cs="Arial"/>
                <w:sz w:val="20"/>
                <w:szCs w:val="20"/>
              </w:rPr>
              <w:sym w:font="Wingdings 2" w:char="F0A2"/>
            </w:r>
          </w:p>
        </w:tc>
      </w:tr>
    </w:tbl>
    <w:p w14:paraId="64984DC8" w14:textId="77777777" w:rsidR="00692FB0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41ECD310" w14:textId="77777777" w:rsidR="00692FB0" w:rsidRPr="001F6246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3569EBBF" w14:textId="77777777" w:rsidR="00692FB0" w:rsidRPr="00522E18" w:rsidRDefault="00692FB0" w:rsidP="00C2658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22E18">
        <w:rPr>
          <w:rFonts w:ascii="Arial" w:hAnsi="Arial" w:cs="Arial"/>
          <w:b/>
          <w:bCs/>
          <w:sz w:val="20"/>
          <w:szCs w:val="20"/>
        </w:rPr>
        <w:t>6. Referências Bibliográficas</w:t>
      </w:r>
    </w:p>
    <w:p w14:paraId="3B85DD8C" w14:textId="77777777" w:rsidR="00692FB0" w:rsidRPr="00522E18" w:rsidRDefault="00692FB0" w:rsidP="00C2658C">
      <w:pPr>
        <w:spacing w:line="240" w:lineRule="auto"/>
        <w:rPr>
          <w:rFonts w:ascii="Arial" w:hAnsi="Arial" w:cs="Arial"/>
          <w:sz w:val="20"/>
          <w:szCs w:val="20"/>
        </w:rPr>
      </w:pPr>
    </w:p>
    <w:p w14:paraId="19911190" w14:textId="09CB237F" w:rsidR="00692FB0" w:rsidRDefault="00FE66C5" w:rsidP="005914A4">
      <w:pPr>
        <w:spacing w:line="240" w:lineRule="auto"/>
        <w:rPr>
          <w:rFonts w:ascii="Arial" w:hAnsi="Arial" w:cs="Arial"/>
          <w:sz w:val="20"/>
          <w:szCs w:val="20"/>
        </w:rPr>
      </w:pPr>
      <w:r w:rsidRPr="00522E18">
        <w:rPr>
          <w:rFonts w:ascii="Arial" w:hAnsi="Arial" w:cs="Arial"/>
          <w:sz w:val="20"/>
          <w:szCs w:val="20"/>
        </w:rPr>
        <w:t xml:space="preserve">SANTOS, </w:t>
      </w:r>
      <w:r w:rsidR="001503E9" w:rsidRPr="00522E18">
        <w:rPr>
          <w:rFonts w:ascii="Arial" w:hAnsi="Arial" w:cs="Arial"/>
          <w:sz w:val="20"/>
          <w:szCs w:val="20"/>
        </w:rPr>
        <w:t>N</w:t>
      </w:r>
      <w:r w:rsidR="001503E9">
        <w:rPr>
          <w:rFonts w:ascii="Arial" w:hAnsi="Arial" w:cs="Arial"/>
          <w:sz w:val="20"/>
          <w:szCs w:val="20"/>
        </w:rPr>
        <w:t>.</w:t>
      </w:r>
      <w:r w:rsidR="001503E9" w:rsidRPr="00522E18">
        <w:rPr>
          <w:rFonts w:ascii="Arial" w:hAnsi="Arial" w:cs="Arial"/>
          <w:sz w:val="20"/>
          <w:szCs w:val="20"/>
        </w:rPr>
        <w:t xml:space="preserve"> </w:t>
      </w:r>
      <w:r w:rsidRPr="00522E18">
        <w:rPr>
          <w:rFonts w:ascii="Arial" w:hAnsi="Arial" w:cs="Arial"/>
          <w:sz w:val="20"/>
          <w:szCs w:val="20"/>
        </w:rPr>
        <w:t xml:space="preserve">S. </w:t>
      </w:r>
      <w:r w:rsidR="001503E9">
        <w:rPr>
          <w:rFonts w:ascii="Arial" w:hAnsi="Arial" w:cs="Arial"/>
          <w:b/>
          <w:sz w:val="20"/>
          <w:szCs w:val="20"/>
        </w:rPr>
        <w:t>A</w:t>
      </w:r>
      <w:r w:rsidR="001503E9" w:rsidRPr="00522E18">
        <w:rPr>
          <w:rFonts w:ascii="Arial" w:hAnsi="Arial" w:cs="Arial"/>
          <w:b/>
          <w:sz w:val="20"/>
          <w:szCs w:val="20"/>
        </w:rPr>
        <w:t xml:space="preserve"> astrofotografia e sua importância para a astronomia</w:t>
      </w:r>
      <w:r w:rsidR="00692FB0" w:rsidRPr="00522E18">
        <w:rPr>
          <w:rFonts w:ascii="Arial" w:hAnsi="Arial" w:cs="Arial"/>
          <w:sz w:val="20"/>
          <w:szCs w:val="20"/>
        </w:rPr>
        <w:t xml:space="preserve">. </w:t>
      </w:r>
      <w:r w:rsidR="00692FB0" w:rsidRPr="00DF2A19">
        <w:rPr>
          <w:rFonts w:ascii="Arial" w:hAnsi="Arial" w:cs="Arial"/>
          <w:sz w:val="20"/>
          <w:szCs w:val="20"/>
        </w:rPr>
        <w:t>201</w:t>
      </w:r>
      <w:r w:rsidRPr="00DF2A19">
        <w:rPr>
          <w:rFonts w:ascii="Arial" w:hAnsi="Arial" w:cs="Arial"/>
          <w:sz w:val="20"/>
          <w:szCs w:val="20"/>
        </w:rPr>
        <w:t>0</w:t>
      </w:r>
      <w:r w:rsidR="00692FB0" w:rsidRPr="00DF2A19">
        <w:rPr>
          <w:rFonts w:ascii="Arial" w:hAnsi="Arial" w:cs="Arial"/>
          <w:sz w:val="20"/>
          <w:szCs w:val="20"/>
        </w:rPr>
        <w:t xml:space="preserve">. </w:t>
      </w:r>
      <w:r w:rsidRPr="00DF2A19">
        <w:rPr>
          <w:rFonts w:ascii="Arial" w:hAnsi="Arial" w:cs="Arial"/>
          <w:sz w:val="20"/>
          <w:szCs w:val="20"/>
        </w:rPr>
        <w:t>Educação Espacial.</w:t>
      </w:r>
      <w:r w:rsidR="00692FB0" w:rsidRPr="00DF2A19">
        <w:rPr>
          <w:rFonts w:ascii="Arial" w:hAnsi="Arial" w:cs="Arial"/>
          <w:sz w:val="20"/>
          <w:szCs w:val="20"/>
        </w:rPr>
        <w:t xml:space="preserve"> </w:t>
      </w:r>
      <w:r w:rsidR="00692FB0" w:rsidRPr="00522E18">
        <w:rPr>
          <w:rFonts w:ascii="Arial" w:hAnsi="Arial" w:cs="Arial"/>
          <w:sz w:val="20"/>
          <w:szCs w:val="20"/>
        </w:rPr>
        <w:t>Disponível em: &lt;</w:t>
      </w:r>
      <w:r w:rsidRPr="00522E18">
        <w:rPr>
          <w:rFonts w:ascii="Arial" w:hAnsi="Arial" w:cs="Arial"/>
          <w:sz w:val="20"/>
          <w:szCs w:val="20"/>
        </w:rPr>
        <w:t xml:space="preserve">https://educacaoespacial.files.wordpress.com/2010/10/a-astrofotografia-e-sua-importncia-para-a-astronomia.pdf </w:t>
      </w:r>
      <w:r w:rsidR="00692FB0" w:rsidRPr="00522E18">
        <w:rPr>
          <w:rFonts w:ascii="Arial" w:hAnsi="Arial" w:cs="Arial"/>
          <w:sz w:val="20"/>
          <w:szCs w:val="20"/>
        </w:rPr>
        <w:t xml:space="preserve">&gt;. </w:t>
      </w:r>
      <w:r w:rsidR="00692FB0" w:rsidRPr="007C1DA9">
        <w:rPr>
          <w:rFonts w:ascii="Arial" w:hAnsi="Arial" w:cs="Arial"/>
          <w:sz w:val="20"/>
          <w:szCs w:val="20"/>
        </w:rPr>
        <w:t>Acesso em: 1</w:t>
      </w:r>
      <w:r w:rsidR="00FB7AC4">
        <w:rPr>
          <w:rFonts w:ascii="Arial" w:hAnsi="Arial" w:cs="Arial"/>
          <w:sz w:val="20"/>
          <w:szCs w:val="20"/>
        </w:rPr>
        <w:t>9</w:t>
      </w:r>
      <w:r w:rsidR="00692FB0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fev</w:t>
      </w:r>
      <w:r w:rsidR="00692FB0" w:rsidRPr="007C1DA9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21</w:t>
      </w:r>
      <w:r w:rsidR="00692FB0" w:rsidRPr="007C1DA9">
        <w:rPr>
          <w:rFonts w:ascii="Arial" w:hAnsi="Arial" w:cs="Arial"/>
          <w:sz w:val="20"/>
          <w:szCs w:val="20"/>
        </w:rPr>
        <w:t>.</w:t>
      </w:r>
    </w:p>
    <w:p w14:paraId="6D5B82A6" w14:textId="77777777" w:rsidR="00FB7AC4" w:rsidRDefault="00FB7AC4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6AB00321" w14:textId="3E7EEA8D" w:rsidR="00FB7AC4" w:rsidRDefault="00FB7AC4" w:rsidP="005914A4">
      <w:pPr>
        <w:spacing w:line="240" w:lineRule="auto"/>
        <w:rPr>
          <w:rFonts w:ascii="Arial" w:hAnsi="Arial" w:cs="Arial"/>
          <w:sz w:val="20"/>
          <w:szCs w:val="20"/>
        </w:rPr>
      </w:pPr>
      <w:r w:rsidRPr="00FB7AC4">
        <w:rPr>
          <w:rFonts w:ascii="Arial" w:hAnsi="Arial" w:cs="Arial"/>
          <w:sz w:val="20"/>
          <w:szCs w:val="20"/>
        </w:rPr>
        <w:t xml:space="preserve">HELERBROCK, </w:t>
      </w:r>
      <w:r w:rsidR="001503E9" w:rsidRPr="00FB7AC4">
        <w:rPr>
          <w:rFonts w:ascii="Arial" w:hAnsi="Arial" w:cs="Arial"/>
          <w:sz w:val="20"/>
          <w:szCs w:val="20"/>
        </w:rPr>
        <w:t>R</w:t>
      </w:r>
      <w:r w:rsidR="001503E9"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Pr="00FB7AC4">
        <w:rPr>
          <w:rFonts w:ascii="Arial" w:hAnsi="Arial" w:cs="Arial"/>
          <w:b/>
          <w:bCs/>
          <w:sz w:val="20"/>
          <w:szCs w:val="20"/>
        </w:rPr>
        <w:t xml:space="preserve">História da </w:t>
      </w:r>
      <w:r w:rsidR="001503E9">
        <w:rPr>
          <w:rFonts w:ascii="Arial" w:hAnsi="Arial" w:cs="Arial"/>
          <w:b/>
          <w:bCs/>
          <w:sz w:val="20"/>
          <w:szCs w:val="20"/>
        </w:rPr>
        <w:t>a</w:t>
      </w:r>
      <w:r w:rsidR="001503E9" w:rsidRPr="00FB7AC4">
        <w:rPr>
          <w:rFonts w:ascii="Arial" w:hAnsi="Arial" w:cs="Arial"/>
          <w:b/>
          <w:bCs/>
          <w:sz w:val="20"/>
          <w:szCs w:val="20"/>
        </w:rPr>
        <w:t>stronomia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Brasil Escola. Disponível em: </w:t>
      </w:r>
      <w:r w:rsidR="00000A5D">
        <w:rPr>
          <w:rFonts w:ascii="Arial" w:hAnsi="Arial" w:cs="Arial"/>
          <w:sz w:val="20"/>
          <w:szCs w:val="20"/>
        </w:rPr>
        <w:t>&lt;</w:t>
      </w:r>
      <w:r w:rsidRPr="00FB7AC4">
        <w:rPr>
          <w:rFonts w:ascii="Arial" w:hAnsi="Arial" w:cs="Arial"/>
          <w:sz w:val="20"/>
          <w:szCs w:val="20"/>
        </w:rPr>
        <w:t>https://brasilescola.uol.com.br/fisica/historia-astronomia.htm.</w:t>
      </w:r>
      <w:r w:rsidR="00000A5D">
        <w:rPr>
          <w:rFonts w:ascii="Arial" w:hAnsi="Arial" w:cs="Arial"/>
          <w:sz w:val="20"/>
          <w:szCs w:val="20"/>
        </w:rPr>
        <w:t>&gt;</w:t>
      </w:r>
      <w:r w:rsidRPr="00FB7AC4">
        <w:rPr>
          <w:rFonts w:ascii="Arial" w:hAnsi="Arial" w:cs="Arial"/>
          <w:sz w:val="20"/>
          <w:szCs w:val="20"/>
        </w:rPr>
        <w:t xml:space="preserve"> Acesso em</w:t>
      </w:r>
      <w:r w:rsidR="001503E9">
        <w:rPr>
          <w:rFonts w:ascii="Arial" w:hAnsi="Arial" w:cs="Arial"/>
          <w:sz w:val="20"/>
          <w:szCs w:val="20"/>
        </w:rPr>
        <w:t>:</w:t>
      </w:r>
      <w:r w:rsidRPr="00FB7AC4">
        <w:rPr>
          <w:rFonts w:ascii="Arial" w:hAnsi="Arial" w:cs="Arial"/>
          <w:sz w:val="20"/>
          <w:szCs w:val="20"/>
        </w:rPr>
        <w:t xml:space="preserve"> 20 de </w:t>
      </w:r>
      <w:r w:rsidR="001503E9" w:rsidRPr="00FB7AC4">
        <w:rPr>
          <w:rFonts w:ascii="Arial" w:hAnsi="Arial" w:cs="Arial"/>
          <w:sz w:val="20"/>
          <w:szCs w:val="20"/>
        </w:rPr>
        <w:t>fev</w:t>
      </w:r>
      <w:r w:rsidR="001503E9">
        <w:rPr>
          <w:rFonts w:ascii="Arial" w:hAnsi="Arial" w:cs="Arial"/>
          <w:sz w:val="20"/>
          <w:szCs w:val="20"/>
        </w:rPr>
        <w:t>.</w:t>
      </w:r>
      <w:r w:rsidR="001503E9" w:rsidRPr="00FB7AC4">
        <w:rPr>
          <w:rFonts w:ascii="Arial" w:hAnsi="Arial" w:cs="Arial"/>
          <w:sz w:val="20"/>
          <w:szCs w:val="20"/>
        </w:rPr>
        <w:t xml:space="preserve"> </w:t>
      </w:r>
      <w:r w:rsidRPr="00FB7AC4">
        <w:rPr>
          <w:rFonts w:ascii="Arial" w:hAnsi="Arial" w:cs="Arial"/>
          <w:sz w:val="20"/>
          <w:szCs w:val="20"/>
        </w:rPr>
        <w:t>de 2021.</w:t>
      </w:r>
    </w:p>
    <w:p w14:paraId="7D74E752" w14:textId="77777777" w:rsidR="00692FB0" w:rsidRPr="007C1DA9" w:rsidRDefault="00692FB0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08DB28EE" w14:textId="40A0D683" w:rsidR="00FE66C5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VIEIRO, E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 w:rsidR="001503E9" w:rsidRPr="008A5FA5">
        <w:rPr>
          <w:rFonts w:ascii="Arial" w:hAnsi="Arial" w:cs="Arial"/>
          <w:b/>
          <w:sz w:val="20"/>
          <w:szCs w:val="20"/>
        </w:rPr>
        <w:t>O</w:t>
      </w:r>
      <w:r w:rsidR="001503E9">
        <w:rPr>
          <w:rFonts w:ascii="Arial" w:hAnsi="Arial" w:cs="Arial"/>
          <w:b/>
          <w:sz w:val="20"/>
          <w:szCs w:val="20"/>
        </w:rPr>
        <w:t>s</w:t>
      </w:r>
      <w:r w:rsidR="001503E9" w:rsidRPr="008A5FA5">
        <w:rPr>
          <w:rFonts w:ascii="Arial" w:hAnsi="Arial" w:cs="Arial"/>
          <w:b/>
          <w:sz w:val="20"/>
          <w:szCs w:val="20"/>
        </w:rPr>
        <w:t xml:space="preserve"> </w:t>
      </w:r>
      <w:r w:rsidRPr="008A5FA5">
        <w:rPr>
          <w:rFonts w:ascii="Arial" w:hAnsi="Arial" w:cs="Arial"/>
          <w:b/>
          <w:sz w:val="20"/>
          <w:szCs w:val="20"/>
        </w:rPr>
        <w:t xml:space="preserve">3 </w:t>
      </w:r>
      <w:r w:rsidR="001503E9" w:rsidRPr="008A5FA5">
        <w:rPr>
          <w:rFonts w:ascii="Arial" w:hAnsi="Arial" w:cs="Arial"/>
          <w:b/>
          <w:sz w:val="20"/>
          <w:szCs w:val="20"/>
        </w:rPr>
        <w:t>pilares da fotografia</w:t>
      </w:r>
      <w:r w:rsidR="00692FB0" w:rsidRPr="007C1DA9">
        <w:rPr>
          <w:rFonts w:ascii="Arial" w:hAnsi="Arial" w:cs="Arial"/>
          <w:sz w:val="20"/>
          <w:szCs w:val="20"/>
        </w:rPr>
        <w:t>. 201</w:t>
      </w:r>
      <w:r>
        <w:rPr>
          <w:rFonts w:ascii="Arial" w:hAnsi="Arial" w:cs="Arial"/>
          <w:sz w:val="20"/>
          <w:szCs w:val="20"/>
        </w:rPr>
        <w:t>8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Eduardo &amp; Mônica</w:t>
      </w:r>
      <w:r w:rsidR="00692FB0" w:rsidRPr="007C1DA9">
        <w:rPr>
          <w:rFonts w:ascii="Arial" w:hAnsi="Arial" w:cs="Arial"/>
          <w:sz w:val="20"/>
          <w:szCs w:val="20"/>
        </w:rPr>
        <w:t>. Disponível em: &lt;</w:t>
      </w:r>
      <w:r w:rsidRPr="008A5FA5">
        <w:rPr>
          <w:rFonts w:ascii="Arial" w:hAnsi="Arial" w:cs="Arial"/>
          <w:sz w:val="20"/>
          <w:szCs w:val="20"/>
        </w:rPr>
        <w:t>https://www.eduardo-monica.com/new-blog/iso-velocidade-abertura-exposicao-fotografia</w:t>
      </w:r>
      <w:r w:rsidR="00692FB0" w:rsidRPr="007C1DA9">
        <w:rPr>
          <w:rFonts w:ascii="Arial" w:hAnsi="Arial" w:cs="Arial"/>
          <w:sz w:val="20"/>
          <w:szCs w:val="20"/>
        </w:rPr>
        <w:t xml:space="preserve">&gt;. </w:t>
      </w:r>
      <w:r w:rsidR="00FE66C5" w:rsidRPr="007C1DA9">
        <w:rPr>
          <w:rFonts w:ascii="Arial" w:hAnsi="Arial" w:cs="Arial"/>
          <w:sz w:val="20"/>
          <w:szCs w:val="20"/>
        </w:rPr>
        <w:t>Acesso em: 1</w:t>
      </w:r>
      <w:r>
        <w:rPr>
          <w:rFonts w:ascii="Arial" w:hAnsi="Arial" w:cs="Arial"/>
          <w:sz w:val="20"/>
          <w:szCs w:val="20"/>
        </w:rPr>
        <w:t>9</w:t>
      </w:r>
      <w:r w:rsidR="00FE66C5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 w:rsidR="00FE66C5">
        <w:rPr>
          <w:rFonts w:ascii="Arial" w:hAnsi="Arial" w:cs="Arial"/>
          <w:sz w:val="20"/>
          <w:szCs w:val="20"/>
        </w:rPr>
        <w:t>fev</w:t>
      </w:r>
      <w:r w:rsidR="00FE66C5" w:rsidRPr="007C1DA9">
        <w:rPr>
          <w:rFonts w:ascii="Arial" w:hAnsi="Arial" w:cs="Arial"/>
          <w:sz w:val="20"/>
          <w:szCs w:val="20"/>
        </w:rPr>
        <w:t>. 20</w:t>
      </w:r>
      <w:r w:rsidR="00FE66C5">
        <w:rPr>
          <w:rFonts w:ascii="Arial" w:hAnsi="Arial" w:cs="Arial"/>
          <w:sz w:val="20"/>
          <w:szCs w:val="20"/>
        </w:rPr>
        <w:t>21</w:t>
      </w:r>
      <w:r w:rsidR="00FE66C5" w:rsidRPr="007C1DA9">
        <w:rPr>
          <w:rFonts w:ascii="Arial" w:hAnsi="Arial" w:cs="Arial"/>
          <w:sz w:val="20"/>
          <w:szCs w:val="20"/>
        </w:rPr>
        <w:t>.</w:t>
      </w:r>
    </w:p>
    <w:p w14:paraId="5ABDFAEA" w14:textId="77777777" w:rsidR="00692FB0" w:rsidRPr="00335D50" w:rsidRDefault="00692FB0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p w14:paraId="454FD5A6" w14:textId="29A81F25" w:rsidR="005F6EC7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CABAU</w:t>
      </w:r>
      <w:r w:rsidR="006A0B14">
        <w:rPr>
          <w:rFonts w:ascii="Arial" w:hAnsi="Arial" w:cs="Arial"/>
          <w:sz w:val="20"/>
          <w:szCs w:val="20"/>
        </w:rPr>
        <w:t xml:space="preserve"> JÚNIOR</w:t>
      </w:r>
      <w:r w:rsidR="006A0B14" w:rsidRPr="00AA1DA3">
        <w:rPr>
          <w:rFonts w:ascii="Arial" w:hAnsi="Arial" w:cs="Arial"/>
          <w:sz w:val="20"/>
          <w:szCs w:val="20"/>
        </w:rPr>
        <w:t xml:space="preserve">, </w:t>
      </w:r>
      <w:r w:rsidRPr="00295D4B">
        <w:rPr>
          <w:rFonts w:ascii="Arial" w:hAnsi="Arial" w:cs="Arial"/>
          <w:sz w:val="20"/>
          <w:szCs w:val="20"/>
        </w:rPr>
        <w:t>S</w:t>
      </w:r>
      <w:r w:rsidR="006A0B14" w:rsidRPr="00295D4B">
        <w:rPr>
          <w:rFonts w:ascii="Arial" w:hAnsi="Arial" w:cs="Arial"/>
          <w:sz w:val="20"/>
          <w:szCs w:val="20"/>
        </w:rPr>
        <w:t>.</w:t>
      </w:r>
      <w:r w:rsidRPr="00295D4B">
        <w:rPr>
          <w:rFonts w:ascii="Arial" w:hAnsi="Arial" w:cs="Arial"/>
          <w:sz w:val="20"/>
          <w:szCs w:val="20"/>
        </w:rPr>
        <w:t xml:space="preserve"> D</w:t>
      </w:r>
      <w:r w:rsidRPr="00AA1DA3">
        <w:rPr>
          <w:rFonts w:ascii="Arial" w:hAnsi="Arial" w:cs="Arial"/>
          <w:sz w:val="20"/>
          <w:szCs w:val="20"/>
        </w:rPr>
        <w:t>.</w:t>
      </w:r>
      <w:r w:rsidR="00692FB0" w:rsidRPr="00AA1DA3">
        <w:rPr>
          <w:rFonts w:ascii="Arial" w:hAnsi="Arial" w:cs="Arial"/>
          <w:sz w:val="20"/>
          <w:szCs w:val="20"/>
        </w:rPr>
        <w:t xml:space="preserve"> </w:t>
      </w:r>
      <w:r w:rsidRPr="00AA1DA3">
        <w:rPr>
          <w:rFonts w:ascii="Arial" w:hAnsi="Arial" w:cs="Arial"/>
          <w:b/>
          <w:sz w:val="20"/>
          <w:szCs w:val="20"/>
        </w:rPr>
        <w:t>Introdução</w:t>
      </w:r>
      <w:r w:rsidRPr="008A5FA5">
        <w:rPr>
          <w:rFonts w:ascii="Arial" w:hAnsi="Arial" w:cs="Arial"/>
          <w:b/>
          <w:sz w:val="20"/>
          <w:szCs w:val="20"/>
        </w:rPr>
        <w:t xml:space="preserve"> à </w:t>
      </w:r>
      <w:r w:rsidR="001503E9">
        <w:rPr>
          <w:rFonts w:ascii="Arial" w:hAnsi="Arial" w:cs="Arial"/>
          <w:b/>
          <w:sz w:val="20"/>
          <w:szCs w:val="20"/>
        </w:rPr>
        <w:t>a</w:t>
      </w:r>
      <w:r w:rsidR="001503E9" w:rsidRPr="008A5FA5">
        <w:rPr>
          <w:rFonts w:ascii="Arial" w:hAnsi="Arial" w:cs="Arial"/>
          <w:b/>
          <w:sz w:val="20"/>
          <w:szCs w:val="20"/>
        </w:rPr>
        <w:t>strofotografia</w:t>
      </w:r>
      <w:r w:rsidR="00692FB0" w:rsidRPr="007C1DA9">
        <w:rPr>
          <w:rFonts w:ascii="Arial" w:hAnsi="Arial" w:cs="Arial"/>
          <w:sz w:val="20"/>
          <w:szCs w:val="20"/>
        </w:rPr>
        <w:t xml:space="preserve">. </w:t>
      </w:r>
      <w:r w:rsidR="00692FB0" w:rsidRPr="00DF2A19">
        <w:rPr>
          <w:rFonts w:ascii="Arial" w:hAnsi="Arial" w:cs="Arial"/>
          <w:sz w:val="20"/>
          <w:szCs w:val="20"/>
        </w:rPr>
        <w:t xml:space="preserve">In: </w:t>
      </w:r>
      <w:r w:rsidR="001503E9" w:rsidRPr="001503E9">
        <w:rPr>
          <w:rFonts w:ascii="Arial" w:hAnsi="Arial" w:cs="Arial"/>
          <w:sz w:val="20"/>
          <w:szCs w:val="20"/>
        </w:rPr>
        <w:t xml:space="preserve">Network </w:t>
      </w:r>
      <w:r w:rsidR="001503E9">
        <w:rPr>
          <w:rFonts w:ascii="Arial" w:hAnsi="Arial" w:cs="Arial"/>
          <w:sz w:val="20"/>
          <w:szCs w:val="20"/>
        </w:rPr>
        <w:t>f</w:t>
      </w:r>
      <w:r w:rsidR="001503E9" w:rsidRPr="001503E9">
        <w:rPr>
          <w:rFonts w:ascii="Arial" w:hAnsi="Arial" w:cs="Arial"/>
          <w:sz w:val="20"/>
          <w:szCs w:val="20"/>
        </w:rPr>
        <w:t xml:space="preserve">or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Astronomy</w:t>
      </w:r>
      <w:proofErr w:type="spellEnd"/>
      <w:r w:rsidR="001503E9" w:rsidRPr="0015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School</w:t>
      </w:r>
      <w:proofErr w:type="spellEnd"/>
      <w:r w:rsidR="001503E9" w:rsidRPr="0015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03E9" w:rsidRPr="001503E9">
        <w:rPr>
          <w:rFonts w:ascii="Arial" w:hAnsi="Arial" w:cs="Arial"/>
          <w:sz w:val="20"/>
          <w:szCs w:val="20"/>
        </w:rPr>
        <w:t>Education</w:t>
      </w:r>
      <w:proofErr w:type="spellEnd"/>
      <w:r w:rsidR="00692FB0" w:rsidRPr="00DF2A19">
        <w:rPr>
          <w:rFonts w:ascii="Arial" w:hAnsi="Arial" w:cs="Arial"/>
          <w:sz w:val="20"/>
          <w:szCs w:val="20"/>
        </w:rPr>
        <w:t xml:space="preserve">. </w:t>
      </w:r>
      <w:r w:rsidR="00692FB0" w:rsidRPr="007C1DA9">
        <w:rPr>
          <w:rFonts w:ascii="Arial" w:hAnsi="Arial" w:cs="Arial"/>
          <w:sz w:val="20"/>
          <w:szCs w:val="20"/>
        </w:rPr>
        <w:t>Disponível em: &lt;</w:t>
      </w:r>
      <w:r w:rsidRPr="008A5FA5">
        <w:rPr>
          <w:rFonts w:ascii="Arial" w:hAnsi="Arial" w:cs="Arial"/>
          <w:sz w:val="20"/>
          <w:szCs w:val="20"/>
        </w:rPr>
        <w:t>http://sac.csic.es/astrosecundaria/complementario/pt/actividades</w:t>
      </w:r>
      <w:r w:rsidR="005F6EC7">
        <w:rPr>
          <w:rFonts w:ascii="Arial" w:hAnsi="Arial" w:cs="Arial"/>
          <w:sz w:val="20"/>
          <w:szCs w:val="20"/>
        </w:rPr>
        <w:t>/</w:t>
      </w:r>
    </w:p>
    <w:p w14:paraId="57CDF210" w14:textId="25F90455" w:rsidR="00FA170D" w:rsidRDefault="008A5FA5" w:rsidP="00FE66C5">
      <w:pPr>
        <w:spacing w:line="240" w:lineRule="auto"/>
        <w:rPr>
          <w:rFonts w:ascii="Arial" w:hAnsi="Arial" w:cs="Arial"/>
          <w:sz w:val="20"/>
          <w:szCs w:val="20"/>
        </w:rPr>
      </w:pPr>
      <w:r w:rsidRPr="008A5FA5">
        <w:rPr>
          <w:rFonts w:ascii="Arial" w:hAnsi="Arial" w:cs="Arial"/>
          <w:sz w:val="20"/>
          <w:szCs w:val="20"/>
        </w:rPr>
        <w:t>instrumentos/astrofotografia.pdf</w:t>
      </w:r>
      <w:r w:rsidR="00692FB0" w:rsidRPr="007C1DA9">
        <w:rPr>
          <w:rFonts w:ascii="Arial" w:hAnsi="Arial" w:cs="Arial"/>
          <w:sz w:val="20"/>
          <w:szCs w:val="20"/>
        </w:rPr>
        <w:t xml:space="preserve">&gt;. </w:t>
      </w:r>
      <w:r w:rsidR="00FE66C5" w:rsidRPr="007C1DA9">
        <w:rPr>
          <w:rFonts w:ascii="Arial" w:hAnsi="Arial" w:cs="Arial"/>
          <w:sz w:val="20"/>
          <w:szCs w:val="20"/>
        </w:rPr>
        <w:t xml:space="preserve">Acesso em: </w:t>
      </w:r>
      <w:r w:rsidR="005F6EC7">
        <w:rPr>
          <w:rFonts w:ascii="Arial" w:hAnsi="Arial" w:cs="Arial"/>
          <w:sz w:val="20"/>
          <w:szCs w:val="20"/>
        </w:rPr>
        <w:t>20</w:t>
      </w:r>
      <w:r w:rsidR="00FE66C5" w:rsidRPr="007C1DA9">
        <w:rPr>
          <w:rFonts w:ascii="Arial" w:hAnsi="Arial" w:cs="Arial"/>
          <w:sz w:val="20"/>
          <w:szCs w:val="20"/>
        </w:rPr>
        <w:t xml:space="preserve"> </w:t>
      </w:r>
      <w:r w:rsidR="001503E9">
        <w:rPr>
          <w:rFonts w:ascii="Arial" w:hAnsi="Arial" w:cs="Arial"/>
          <w:sz w:val="20"/>
          <w:szCs w:val="20"/>
        </w:rPr>
        <w:t xml:space="preserve">de </w:t>
      </w:r>
      <w:r w:rsidR="00FE66C5">
        <w:rPr>
          <w:rFonts w:ascii="Arial" w:hAnsi="Arial" w:cs="Arial"/>
          <w:sz w:val="20"/>
          <w:szCs w:val="20"/>
        </w:rPr>
        <w:t>fev</w:t>
      </w:r>
      <w:r w:rsidR="00FE66C5" w:rsidRPr="007C1DA9">
        <w:rPr>
          <w:rFonts w:ascii="Arial" w:hAnsi="Arial" w:cs="Arial"/>
          <w:sz w:val="20"/>
          <w:szCs w:val="20"/>
        </w:rPr>
        <w:t>. 20</w:t>
      </w:r>
      <w:r w:rsidR="00FE66C5">
        <w:rPr>
          <w:rFonts w:ascii="Arial" w:hAnsi="Arial" w:cs="Arial"/>
          <w:sz w:val="20"/>
          <w:szCs w:val="20"/>
        </w:rPr>
        <w:t>21</w:t>
      </w:r>
    </w:p>
    <w:p w14:paraId="3CFF41FF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2793A7EF" w14:textId="6A17FB27" w:rsidR="00FA170D" w:rsidRDefault="001503E9" w:rsidP="00FA170D">
      <w:pPr>
        <w:spacing w:line="240" w:lineRule="auto"/>
        <w:rPr>
          <w:rFonts w:ascii="Arial" w:hAnsi="Arial" w:cs="Arial"/>
          <w:sz w:val="20"/>
          <w:szCs w:val="20"/>
        </w:rPr>
      </w:pPr>
      <w:r w:rsidRPr="00DF2A19">
        <w:rPr>
          <w:rFonts w:ascii="Arial" w:hAnsi="Arial" w:cs="Arial"/>
          <w:sz w:val="20"/>
          <w:szCs w:val="20"/>
        </w:rPr>
        <w:t>IOPTRON.</w:t>
      </w:r>
      <w:r w:rsidRPr="00DF2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>SkyGuiderTM</w:t>
      </w:r>
      <w:proofErr w:type="spellEnd"/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 xml:space="preserve"> Pro </w:t>
      </w:r>
      <w:r w:rsidRPr="001503E9">
        <w:rPr>
          <w:rFonts w:ascii="Arial" w:hAnsi="Arial" w:cs="Arial"/>
          <w:b/>
          <w:bCs/>
          <w:sz w:val="20"/>
          <w:szCs w:val="20"/>
          <w:lang w:val="en-US"/>
        </w:rPr>
        <w:t xml:space="preserve">camera mount full </w:t>
      </w:r>
      <w:proofErr w:type="gramStart"/>
      <w:r w:rsidRPr="001503E9">
        <w:rPr>
          <w:rFonts w:ascii="Arial" w:hAnsi="Arial" w:cs="Arial"/>
          <w:b/>
          <w:bCs/>
          <w:sz w:val="20"/>
          <w:szCs w:val="20"/>
          <w:lang w:val="en-US"/>
        </w:rPr>
        <w:t>package</w:t>
      </w:r>
      <w:r w:rsidR="00FA170D" w:rsidRPr="001503E9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FA170D" w:rsidRPr="001503E9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FA170D" w:rsidRPr="001503E9">
        <w:rPr>
          <w:rFonts w:ascii="Arial" w:hAnsi="Arial" w:cs="Arial"/>
          <w:sz w:val="20"/>
          <w:szCs w:val="20"/>
          <w:lang w:val="en-US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 xml:space="preserve">Disponível em: </w:t>
      </w:r>
      <w:r w:rsidR="00FA170D">
        <w:rPr>
          <w:rFonts w:ascii="Arial" w:hAnsi="Arial" w:cs="Arial"/>
          <w:sz w:val="20"/>
          <w:szCs w:val="20"/>
        </w:rPr>
        <w:t>&lt;</w:t>
      </w:r>
      <w:r w:rsidR="00FA170D" w:rsidRPr="00FA170D">
        <w:rPr>
          <w:rFonts w:ascii="Arial" w:hAnsi="Arial" w:cs="Arial"/>
          <w:sz w:val="20"/>
          <w:szCs w:val="20"/>
        </w:rPr>
        <w:t>https://www.ioptron.com/</w:t>
      </w:r>
      <w:proofErr w:type="spellStart"/>
      <w:r w:rsidR="00FA170D" w:rsidRPr="00FA170D">
        <w:rPr>
          <w:rFonts w:ascii="Arial" w:hAnsi="Arial" w:cs="Arial"/>
          <w:sz w:val="20"/>
          <w:szCs w:val="20"/>
        </w:rPr>
        <w:t>product</w:t>
      </w:r>
      <w:proofErr w:type="spellEnd"/>
      <w:r w:rsidR="00FA170D" w:rsidRPr="00FA170D">
        <w:rPr>
          <w:rFonts w:ascii="Arial" w:hAnsi="Arial" w:cs="Arial"/>
          <w:sz w:val="20"/>
          <w:szCs w:val="20"/>
        </w:rPr>
        <w:t>-p/3550.htm</w:t>
      </w:r>
      <w:r w:rsidR="00FA170D">
        <w:rPr>
          <w:rFonts w:ascii="Arial" w:hAnsi="Arial" w:cs="Arial"/>
          <w:sz w:val="20"/>
          <w:szCs w:val="20"/>
        </w:rPr>
        <w:t>&gt;.</w:t>
      </w:r>
      <w:r w:rsidR="00FA170D" w:rsidRPr="00FB7AC4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="00FA170D" w:rsidRPr="00FB7AC4">
        <w:rPr>
          <w:rFonts w:ascii="Arial" w:hAnsi="Arial" w:cs="Arial"/>
          <w:sz w:val="20"/>
          <w:szCs w:val="20"/>
        </w:rPr>
        <w:t xml:space="preserve"> 20 de </w:t>
      </w:r>
      <w:r w:rsidRPr="00FB7AC4">
        <w:rPr>
          <w:rFonts w:ascii="Arial" w:hAnsi="Arial" w:cs="Arial"/>
          <w:sz w:val="20"/>
          <w:szCs w:val="20"/>
        </w:rPr>
        <w:t>fev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>de 2021.</w:t>
      </w:r>
    </w:p>
    <w:p w14:paraId="669E3C8F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5F8637C1" w14:textId="15EA4146" w:rsidR="00FA170D" w:rsidRDefault="001503E9" w:rsidP="00FA170D">
      <w:pPr>
        <w:spacing w:line="240" w:lineRule="auto"/>
        <w:rPr>
          <w:rFonts w:ascii="Arial" w:hAnsi="Arial" w:cs="Arial"/>
          <w:sz w:val="20"/>
          <w:szCs w:val="20"/>
        </w:rPr>
      </w:pPr>
      <w:r w:rsidRPr="00FA170D">
        <w:rPr>
          <w:rFonts w:ascii="Arial" w:hAnsi="Arial" w:cs="Arial"/>
          <w:b/>
          <w:bCs/>
          <w:sz w:val="20"/>
          <w:szCs w:val="20"/>
        </w:rPr>
        <w:t>NYXTECH</w:t>
      </w:r>
      <w:r w:rsidR="00FA170D">
        <w:rPr>
          <w:rFonts w:ascii="Arial" w:hAnsi="Arial" w:cs="Arial"/>
          <w:sz w:val="20"/>
          <w:szCs w:val="20"/>
        </w:rPr>
        <w:t>.</w:t>
      </w:r>
      <w:r w:rsidR="00FA170D" w:rsidRPr="00FB7AC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170D">
        <w:rPr>
          <w:rFonts w:ascii="Arial" w:hAnsi="Arial" w:cs="Arial"/>
          <w:sz w:val="20"/>
          <w:szCs w:val="20"/>
        </w:rPr>
        <w:t>NyxTech</w:t>
      </w:r>
      <w:proofErr w:type="spellEnd"/>
      <w:r w:rsidR="00FA170D" w:rsidRPr="00FB7AC4">
        <w:rPr>
          <w:rFonts w:ascii="Arial" w:hAnsi="Arial" w:cs="Arial"/>
          <w:sz w:val="20"/>
          <w:szCs w:val="20"/>
        </w:rPr>
        <w:t xml:space="preserve">. Disponível em: </w:t>
      </w:r>
      <w:r w:rsidR="00FA170D">
        <w:rPr>
          <w:rFonts w:ascii="Arial" w:hAnsi="Arial" w:cs="Arial"/>
          <w:sz w:val="20"/>
          <w:szCs w:val="20"/>
        </w:rPr>
        <w:t>&lt;</w:t>
      </w:r>
      <w:r w:rsidR="00FA170D" w:rsidRPr="00FA170D">
        <w:rPr>
          <w:rFonts w:ascii="Arial" w:hAnsi="Arial" w:cs="Arial"/>
          <w:sz w:val="20"/>
          <w:szCs w:val="20"/>
        </w:rPr>
        <w:t>https://nyxtech.us/</w:t>
      </w:r>
      <w:r w:rsidR="00FA170D">
        <w:rPr>
          <w:rFonts w:ascii="Arial" w:hAnsi="Arial" w:cs="Arial"/>
          <w:sz w:val="20"/>
          <w:szCs w:val="20"/>
        </w:rPr>
        <w:t>&gt;.</w:t>
      </w:r>
      <w:r w:rsidR="00FA170D" w:rsidRPr="00FB7AC4">
        <w:rPr>
          <w:rFonts w:ascii="Arial" w:hAnsi="Arial" w:cs="Arial"/>
          <w:sz w:val="20"/>
          <w:szCs w:val="20"/>
        </w:rPr>
        <w:t xml:space="preserve"> Acesso em</w:t>
      </w:r>
      <w:r>
        <w:rPr>
          <w:rFonts w:ascii="Arial" w:hAnsi="Arial" w:cs="Arial"/>
          <w:sz w:val="20"/>
          <w:szCs w:val="20"/>
        </w:rPr>
        <w:t>:</w:t>
      </w:r>
      <w:r w:rsidR="00FA170D" w:rsidRPr="00FB7AC4">
        <w:rPr>
          <w:rFonts w:ascii="Arial" w:hAnsi="Arial" w:cs="Arial"/>
          <w:sz w:val="20"/>
          <w:szCs w:val="20"/>
        </w:rPr>
        <w:t xml:space="preserve"> 20 de </w:t>
      </w:r>
      <w:r w:rsidRPr="00FB7AC4">
        <w:rPr>
          <w:rFonts w:ascii="Arial" w:hAnsi="Arial" w:cs="Arial"/>
          <w:sz w:val="20"/>
          <w:szCs w:val="20"/>
        </w:rPr>
        <w:t>fev</w:t>
      </w:r>
      <w:r>
        <w:rPr>
          <w:rFonts w:ascii="Arial" w:hAnsi="Arial" w:cs="Arial"/>
          <w:sz w:val="20"/>
          <w:szCs w:val="20"/>
        </w:rPr>
        <w:t>.</w:t>
      </w:r>
      <w:r w:rsidRPr="00FB7AC4">
        <w:rPr>
          <w:rFonts w:ascii="Arial" w:hAnsi="Arial" w:cs="Arial"/>
          <w:sz w:val="20"/>
          <w:szCs w:val="20"/>
        </w:rPr>
        <w:t xml:space="preserve"> </w:t>
      </w:r>
      <w:r w:rsidR="00FA170D" w:rsidRPr="00FB7AC4">
        <w:rPr>
          <w:rFonts w:ascii="Arial" w:hAnsi="Arial" w:cs="Arial"/>
          <w:sz w:val="20"/>
          <w:szCs w:val="20"/>
        </w:rPr>
        <w:t>de 2021.</w:t>
      </w:r>
    </w:p>
    <w:p w14:paraId="3B15BFFB" w14:textId="77777777" w:rsidR="00FA170D" w:rsidRDefault="00FA170D" w:rsidP="00FE66C5">
      <w:pPr>
        <w:spacing w:line="240" w:lineRule="auto"/>
        <w:rPr>
          <w:rFonts w:ascii="Arial" w:hAnsi="Arial" w:cs="Arial"/>
          <w:sz w:val="20"/>
          <w:szCs w:val="20"/>
        </w:rPr>
      </w:pPr>
    </w:p>
    <w:p w14:paraId="4A948DBB" w14:textId="2DD91095" w:rsidR="001503E9" w:rsidRPr="007C1DA9" w:rsidRDefault="001503E9" w:rsidP="005914A4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1503E9" w:rsidRPr="007C1DA9" w:rsidSect="00BF2E1B">
      <w:headerReference w:type="default" r:id="rId9"/>
      <w:footerReference w:type="default" r:id="rId10"/>
      <w:pgSz w:w="11906" w:h="16838"/>
      <w:pgMar w:top="1134" w:right="1077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428D" w14:textId="77777777" w:rsidR="00A93905" w:rsidRDefault="00A93905">
      <w:r>
        <w:separator/>
      </w:r>
    </w:p>
  </w:endnote>
  <w:endnote w:type="continuationSeparator" w:id="0">
    <w:p w14:paraId="6291CFA7" w14:textId="77777777" w:rsidR="00A93905" w:rsidRDefault="00A9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411"/>
    </w:tblGrid>
    <w:tr w:rsidR="001F74EE" w:rsidRPr="00335D50" w14:paraId="34F5ADD3" w14:textId="77777777">
      <w:trPr>
        <w:jc w:val="center"/>
      </w:trPr>
      <w:tc>
        <w:tcPr>
          <w:tcW w:w="9551" w:type="dxa"/>
          <w:tcBorders>
            <w:top w:val="single" w:sz="4" w:space="0" w:color="auto"/>
          </w:tcBorders>
          <w:vAlign w:val="center"/>
        </w:tcPr>
        <w:p w14:paraId="0BF79AAE" w14:textId="77777777" w:rsidR="001F74EE" w:rsidRPr="00335D50" w:rsidRDefault="001F74EE" w:rsidP="005001D4">
          <w:pPr>
            <w:pStyle w:val="Rodap"/>
            <w:spacing w:line="240" w:lineRule="auto"/>
            <w:jc w:val="left"/>
            <w:rPr>
              <w:rFonts w:ascii="Arial" w:hAnsi="Arial" w:cs="Arial"/>
              <w:sz w:val="18"/>
              <w:szCs w:val="18"/>
              <w:lang w:val="it-IT" w:eastAsia="pt-BR"/>
            </w:rPr>
          </w:pPr>
          <w:r w:rsidRPr="00335D50">
            <w:rPr>
              <w:rFonts w:ascii="Arial" w:hAnsi="Arial" w:cs="Arial"/>
              <w:sz w:val="18"/>
              <w:szCs w:val="18"/>
              <w:lang w:val="it-IT" w:eastAsia="pt-BR"/>
            </w:rPr>
            <w:t>Prof. Rafael Concatto Beltrame – UFSM/CT/DPEE</w:t>
          </w:r>
        </w:p>
      </w:tc>
    </w:tr>
  </w:tbl>
  <w:p w14:paraId="501A3C5C" w14:textId="77777777" w:rsidR="001F74EE" w:rsidRPr="00335D50" w:rsidRDefault="001F74EE">
    <w:pPr>
      <w:pStyle w:val="Rodap"/>
      <w:rPr>
        <w:rFonts w:ascii="Arial" w:hAnsi="Arial" w:cs="Arial"/>
        <w:sz w:val="2"/>
        <w:szCs w:val="2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FBAF" w14:textId="77777777" w:rsidR="00A93905" w:rsidRDefault="00A93905">
      <w:r>
        <w:separator/>
      </w:r>
    </w:p>
  </w:footnote>
  <w:footnote w:type="continuationSeparator" w:id="0">
    <w:p w14:paraId="46AE9010" w14:textId="77777777" w:rsidR="00A93905" w:rsidRDefault="00A9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8873"/>
      <w:gridCol w:w="538"/>
    </w:tblGrid>
    <w:tr w:rsidR="001F74EE" w:rsidRPr="005001D4" w14:paraId="22AB343F" w14:textId="77777777">
      <w:trPr>
        <w:jc w:val="center"/>
      </w:trPr>
      <w:tc>
        <w:tcPr>
          <w:tcW w:w="8928" w:type="dxa"/>
          <w:tcBorders>
            <w:bottom w:val="single" w:sz="4" w:space="0" w:color="auto"/>
          </w:tcBorders>
        </w:tcPr>
        <w:p w14:paraId="3A5984F1" w14:textId="77777777" w:rsidR="001F74EE" w:rsidRPr="004F1F95" w:rsidRDefault="001F74EE" w:rsidP="005001D4">
          <w:pPr>
            <w:pStyle w:val="Cabealho"/>
            <w:spacing w:line="240" w:lineRule="auto"/>
            <w:ind w:firstLine="461"/>
            <w:jc w:val="center"/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</w:pP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t>Minuta de Projeto de Pesquisa</w:t>
          </w:r>
        </w:p>
      </w:tc>
      <w:tc>
        <w:tcPr>
          <w:tcW w:w="540" w:type="dxa"/>
          <w:tcBorders>
            <w:bottom w:val="single" w:sz="4" w:space="0" w:color="auto"/>
          </w:tcBorders>
        </w:tcPr>
        <w:p w14:paraId="174DE732" w14:textId="77777777" w:rsidR="001F74EE" w:rsidRPr="004F1F95" w:rsidRDefault="001F74EE" w:rsidP="005001D4">
          <w:pPr>
            <w:pStyle w:val="Cabealho"/>
            <w:spacing w:line="240" w:lineRule="auto"/>
            <w:jc w:val="right"/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</w:pP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begin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instrText xml:space="preserve"> PAGE </w:instrTex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separate"/>
          </w:r>
          <w:r w:rsidR="001503E9" w:rsidRPr="004F1F95">
            <w:rPr>
              <w:rStyle w:val="Nmerodepgina"/>
              <w:rFonts w:ascii="Arial" w:hAnsi="Arial" w:cs="Arial"/>
              <w:noProof/>
              <w:sz w:val="18"/>
              <w:szCs w:val="18"/>
              <w:lang w:val="pt-BR" w:eastAsia="pt-BR"/>
            </w:rPr>
            <w:t>3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end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t>/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begin"/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instrText xml:space="preserve"> NUMPAGES </w:instrTex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separate"/>
          </w:r>
          <w:r w:rsidR="001503E9" w:rsidRPr="004F1F95">
            <w:rPr>
              <w:rStyle w:val="Nmerodepgina"/>
              <w:rFonts w:ascii="Arial" w:hAnsi="Arial" w:cs="Arial"/>
              <w:noProof/>
              <w:sz w:val="18"/>
              <w:szCs w:val="18"/>
              <w:lang w:val="pt-BR" w:eastAsia="pt-BR"/>
            </w:rPr>
            <w:t>3</w:t>
          </w:r>
          <w:r w:rsidRPr="004F1F95">
            <w:rPr>
              <w:rStyle w:val="Nmerodepgina"/>
              <w:rFonts w:ascii="Arial" w:hAnsi="Arial" w:cs="Arial"/>
              <w:sz w:val="18"/>
              <w:szCs w:val="18"/>
              <w:lang w:val="pt-BR" w:eastAsia="pt-BR"/>
            </w:rPr>
            <w:fldChar w:fldCharType="end"/>
          </w:r>
        </w:p>
      </w:tc>
    </w:tr>
  </w:tbl>
  <w:p w14:paraId="1D000884" w14:textId="77777777" w:rsidR="001F74EE" w:rsidRPr="00EF0BDB" w:rsidRDefault="001F74EE" w:rsidP="00EF0BDB">
    <w:pPr>
      <w:pStyle w:val="Cabealho"/>
      <w:spacing w:line="240" w:lineRule="auto"/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6D849FC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604CB"/>
    <w:multiLevelType w:val="multilevel"/>
    <w:tmpl w:val="05A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61F1"/>
    <w:multiLevelType w:val="hybridMultilevel"/>
    <w:tmpl w:val="F0D2442C"/>
    <w:lvl w:ilvl="0" w:tplc="F2B8034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EE182E"/>
    <w:multiLevelType w:val="hybridMultilevel"/>
    <w:tmpl w:val="C96CB1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9B6E5D"/>
    <w:multiLevelType w:val="multilevel"/>
    <w:tmpl w:val="6BB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87067"/>
    <w:multiLevelType w:val="hybridMultilevel"/>
    <w:tmpl w:val="01101CF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FF4008"/>
    <w:multiLevelType w:val="hybridMultilevel"/>
    <w:tmpl w:val="AE5A4816"/>
    <w:lvl w:ilvl="0" w:tplc="EE82A89A">
      <w:start w:val="1"/>
      <w:numFmt w:val="decimal"/>
      <w:lvlText w:val="%1)"/>
      <w:lvlJc w:val="left"/>
      <w:pPr>
        <w:tabs>
          <w:tab w:val="num" w:pos="1710"/>
        </w:tabs>
        <w:ind w:left="1710" w:hanging="99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F4F6C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2A030A6"/>
    <w:multiLevelType w:val="hybridMultilevel"/>
    <w:tmpl w:val="11D20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141CF"/>
    <w:multiLevelType w:val="hybridMultilevel"/>
    <w:tmpl w:val="B588B9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769512B"/>
    <w:multiLevelType w:val="hybridMultilevel"/>
    <w:tmpl w:val="ED08E0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99777F6"/>
    <w:multiLevelType w:val="hybridMultilevel"/>
    <w:tmpl w:val="D7E870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D87414"/>
    <w:multiLevelType w:val="hybridMultilevel"/>
    <w:tmpl w:val="DC2AB4F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AE59E4"/>
    <w:multiLevelType w:val="multilevel"/>
    <w:tmpl w:val="A6E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02A72"/>
    <w:multiLevelType w:val="hybridMultilevel"/>
    <w:tmpl w:val="1EAAA08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14EA8"/>
    <w:multiLevelType w:val="multilevel"/>
    <w:tmpl w:val="8A3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E14C1"/>
    <w:multiLevelType w:val="hybridMultilevel"/>
    <w:tmpl w:val="AD3C64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D4BE6"/>
    <w:multiLevelType w:val="hybridMultilevel"/>
    <w:tmpl w:val="0714CCE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087C65"/>
    <w:multiLevelType w:val="hybridMultilevel"/>
    <w:tmpl w:val="22046A2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B0DC4"/>
    <w:multiLevelType w:val="hybridMultilevel"/>
    <w:tmpl w:val="850ED1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 w15:restartNumberingAfterBreak="0">
    <w:nsid w:val="461C64B3"/>
    <w:multiLevelType w:val="hybridMultilevel"/>
    <w:tmpl w:val="EA3A4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03696"/>
    <w:multiLevelType w:val="hybridMultilevel"/>
    <w:tmpl w:val="890C1A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2E0816"/>
    <w:multiLevelType w:val="hybridMultilevel"/>
    <w:tmpl w:val="063692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2B40D67"/>
    <w:multiLevelType w:val="hybridMultilevel"/>
    <w:tmpl w:val="55643EBC"/>
    <w:lvl w:ilvl="0" w:tplc="08AC0C0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558B1082"/>
    <w:multiLevelType w:val="multilevel"/>
    <w:tmpl w:val="113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6019C"/>
    <w:multiLevelType w:val="multilevel"/>
    <w:tmpl w:val="55643EBC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75B0AAE"/>
    <w:multiLevelType w:val="hybridMultilevel"/>
    <w:tmpl w:val="E930871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ED48F3"/>
    <w:multiLevelType w:val="hybridMultilevel"/>
    <w:tmpl w:val="C1F8CF9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CC459F"/>
    <w:multiLevelType w:val="hybridMultilevel"/>
    <w:tmpl w:val="6FB620B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555A2A"/>
    <w:multiLevelType w:val="multilevel"/>
    <w:tmpl w:val="8CF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86361"/>
    <w:multiLevelType w:val="hybridMultilevel"/>
    <w:tmpl w:val="192616E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C21BF1"/>
    <w:multiLevelType w:val="hybridMultilevel"/>
    <w:tmpl w:val="2620F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B3779A0"/>
    <w:multiLevelType w:val="hybridMultilevel"/>
    <w:tmpl w:val="1986AAF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89516C"/>
    <w:multiLevelType w:val="multilevel"/>
    <w:tmpl w:val="340AC4D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4" w15:restartNumberingAfterBreak="0">
    <w:nsid w:val="727B3AFD"/>
    <w:multiLevelType w:val="hybridMultilevel"/>
    <w:tmpl w:val="5A94441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 w15:restartNumberingAfterBreak="0">
    <w:nsid w:val="72A4431D"/>
    <w:multiLevelType w:val="hybridMultilevel"/>
    <w:tmpl w:val="DDCC587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20626"/>
    <w:multiLevelType w:val="hybridMultilevel"/>
    <w:tmpl w:val="28C219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237"/>
    <w:multiLevelType w:val="hybridMultilevel"/>
    <w:tmpl w:val="2E5625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33"/>
  </w:num>
  <w:num w:numId="3">
    <w:abstractNumId w:val="35"/>
  </w:num>
  <w:num w:numId="4">
    <w:abstractNumId w:val="2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4"/>
  </w:num>
  <w:num w:numId="7">
    <w:abstractNumId w:val="19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24"/>
  </w:num>
  <w:num w:numId="16">
    <w:abstractNumId w:val="29"/>
  </w:num>
  <w:num w:numId="17">
    <w:abstractNumId w:val="26"/>
  </w:num>
  <w:num w:numId="18">
    <w:abstractNumId w:val="28"/>
  </w:num>
  <w:num w:numId="19">
    <w:abstractNumId w:val="18"/>
  </w:num>
  <w:num w:numId="20">
    <w:abstractNumId w:val="17"/>
  </w:num>
  <w:num w:numId="21">
    <w:abstractNumId w:val="27"/>
  </w:num>
  <w:num w:numId="22">
    <w:abstractNumId w:val="15"/>
  </w:num>
  <w:num w:numId="23">
    <w:abstractNumId w:val="10"/>
  </w:num>
  <w:num w:numId="24">
    <w:abstractNumId w:val="6"/>
  </w:num>
  <w:num w:numId="25">
    <w:abstractNumId w:val="23"/>
  </w:num>
  <w:num w:numId="26">
    <w:abstractNumId w:val="34"/>
  </w:num>
  <w:num w:numId="27">
    <w:abstractNumId w:val="37"/>
  </w:num>
  <w:num w:numId="28">
    <w:abstractNumId w:val="25"/>
  </w:num>
  <w:num w:numId="29">
    <w:abstractNumId w:val="31"/>
  </w:num>
  <w:num w:numId="30">
    <w:abstractNumId w:val="22"/>
  </w:num>
  <w:num w:numId="31">
    <w:abstractNumId w:val="16"/>
  </w:num>
  <w:num w:numId="32">
    <w:abstractNumId w:val="21"/>
  </w:num>
  <w:num w:numId="33">
    <w:abstractNumId w:val="8"/>
  </w:num>
  <w:num w:numId="34">
    <w:abstractNumId w:val="30"/>
  </w:num>
  <w:num w:numId="35">
    <w:abstractNumId w:val="9"/>
  </w:num>
  <w:num w:numId="36">
    <w:abstractNumId w:val="20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7"/>
    <w:rsid w:val="00000A5D"/>
    <w:rsid w:val="00001642"/>
    <w:rsid w:val="00001F64"/>
    <w:rsid w:val="000039B6"/>
    <w:rsid w:val="00005FA5"/>
    <w:rsid w:val="00006AEF"/>
    <w:rsid w:val="00006FE6"/>
    <w:rsid w:val="00011346"/>
    <w:rsid w:val="00012326"/>
    <w:rsid w:val="000137C8"/>
    <w:rsid w:val="00015BB3"/>
    <w:rsid w:val="000211C1"/>
    <w:rsid w:val="000214EC"/>
    <w:rsid w:val="00022062"/>
    <w:rsid w:val="00022A0D"/>
    <w:rsid w:val="00023C65"/>
    <w:rsid w:val="00025A87"/>
    <w:rsid w:val="0002707C"/>
    <w:rsid w:val="00027E00"/>
    <w:rsid w:val="00031E9E"/>
    <w:rsid w:val="00032881"/>
    <w:rsid w:val="00041F2B"/>
    <w:rsid w:val="000434B5"/>
    <w:rsid w:val="0004394C"/>
    <w:rsid w:val="0004462C"/>
    <w:rsid w:val="00044E9C"/>
    <w:rsid w:val="00044FD4"/>
    <w:rsid w:val="0005008E"/>
    <w:rsid w:val="0005286B"/>
    <w:rsid w:val="000535BA"/>
    <w:rsid w:val="00053963"/>
    <w:rsid w:val="000555E2"/>
    <w:rsid w:val="0005602E"/>
    <w:rsid w:val="00057C37"/>
    <w:rsid w:val="00057CA9"/>
    <w:rsid w:val="00061D00"/>
    <w:rsid w:val="00064935"/>
    <w:rsid w:val="00066542"/>
    <w:rsid w:val="00066560"/>
    <w:rsid w:val="00070A41"/>
    <w:rsid w:val="00073813"/>
    <w:rsid w:val="00080F8D"/>
    <w:rsid w:val="0008169B"/>
    <w:rsid w:val="00082D47"/>
    <w:rsid w:val="00082DCC"/>
    <w:rsid w:val="000905F4"/>
    <w:rsid w:val="00090AEA"/>
    <w:rsid w:val="00090F89"/>
    <w:rsid w:val="000914DC"/>
    <w:rsid w:val="00093E1E"/>
    <w:rsid w:val="000960FF"/>
    <w:rsid w:val="00097BE5"/>
    <w:rsid w:val="000A52C3"/>
    <w:rsid w:val="000A7B31"/>
    <w:rsid w:val="000B167A"/>
    <w:rsid w:val="000B3B0D"/>
    <w:rsid w:val="000B4580"/>
    <w:rsid w:val="000B6072"/>
    <w:rsid w:val="000C187D"/>
    <w:rsid w:val="000C1D80"/>
    <w:rsid w:val="000C2096"/>
    <w:rsid w:val="000C228A"/>
    <w:rsid w:val="000C5474"/>
    <w:rsid w:val="000C5CD5"/>
    <w:rsid w:val="000C7626"/>
    <w:rsid w:val="000C7ABA"/>
    <w:rsid w:val="000D08F3"/>
    <w:rsid w:val="000D1853"/>
    <w:rsid w:val="000D281D"/>
    <w:rsid w:val="000D2BB9"/>
    <w:rsid w:val="000D690B"/>
    <w:rsid w:val="000E16F6"/>
    <w:rsid w:val="000E1FD5"/>
    <w:rsid w:val="000E2A54"/>
    <w:rsid w:val="000E32F3"/>
    <w:rsid w:val="000E3CE6"/>
    <w:rsid w:val="000E55BB"/>
    <w:rsid w:val="000E7B03"/>
    <w:rsid w:val="000F1FB6"/>
    <w:rsid w:val="000F263B"/>
    <w:rsid w:val="000F61FE"/>
    <w:rsid w:val="000F6805"/>
    <w:rsid w:val="000F6AE1"/>
    <w:rsid w:val="00101C3A"/>
    <w:rsid w:val="0010247F"/>
    <w:rsid w:val="001025D6"/>
    <w:rsid w:val="00105A62"/>
    <w:rsid w:val="00106783"/>
    <w:rsid w:val="00110727"/>
    <w:rsid w:val="0011148A"/>
    <w:rsid w:val="0011333D"/>
    <w:rsid w:val="00114A0D"/>
    <w:rsid w:val="00114BC5"/>
    <w:rsid w:val="00114CAB"/>
    <w:rsid w:val="00114FC9"/>
    <w:rsid w:val="00117635"/>
    <w:rsid w:val="00120A95"/>
    <w:rsid w:val="00121D45"/>
    <w:rsid w:val="00121EB5"/>
    <w:rsid w:val="00123BB7"/>
    <w:rsid w:val="001242CB"/>
    <w:rsid w:val="00125205"/>
    <w:rsid w:val="00127135"/>
    <w:rsid w:val="00130AB4"/>
    <w:rsid w:val="001334A7"/>
    <w:rsid w:val="00133579"/>
    <w:rsid w:val="001337F2"/>
    <w:rsid w:val="00133C69"/>
    <w:rsid w:val="001345F2"/>
    <w:rsid w:val="0013562F"/>
    <w:rsid w:val="00137805"/>
    <w:rsid w:val="0014082A"/>
    <w:rsid w:val="00140D32"/>
    <w:rsid w:val="00141F7E"/>
    <w:rsid w:val="00142F73"/>
    <w:rsid w:val="00145B6A"/>
    <w:rsid w:val="00147492"/>
    <w:rsid w:val="00147A0B"/>
    <w:rsid w:val="001503E9"/>
    <w:rsid w:val="00151905"/>
    <w:rsid w:val="00152B05"/>
    <w:rsid w:val="00152ED4"/>
    <w:rsid w:val="00155EF0"/>
    <w:rsid w:val="00157280"/>
    <w:rsid w:val="00157E5B"/>
    <w:rsid w:val="00161D94"/>
    <w:rsid w:val="00166560"/>
    <w:rsid w:val="00171F55"/>
    <w:rsid w:val="0017284E"/>
    <w:rsid w:val="001728AA"/>
    <w:rsid w:val="001729C7"/>
    <w:rsid w:val="00172E39"/>
    <w:rsid w:val="0017312D"/>
    <w:rsid w:val="0017583F"/>
    <w:rsid w:val="00176270"/>
    <w:rsid w:val="001812D7"/>
    <w:rsid w:val="001819C4"/>
    <w:rsid w:val="00182357"/>
    <w:rsid w:val="00187C13"/>
    <w:rsid w:val="001906B6"/>
    <w:rsid w:val="00190EA2"/>
    <w:rsid w:val="00193243"/>
    <w:rsid w:val="001976BC"/>
    <w:rsid w:val="00197BB8"/>
    <w:rsid w:val="001A236C"/>
    <w:rsid w:val="001A2596"/>
    <w:rsid w:val="001A49B6"/>
    <w:rsid w:val="001A51BC"/>
    <w:rsid w:val="001A5623"/>
    <w:rsid w:val="001B03A2"/>
    <w:rsid w:val="001B2142"/>
    <w:rsid w:val="001B230A"/>
    <w:rsid w:val="001B24DF"/>
    <w:rsid w:val="001C0034"/>
    <w:rsid w:val="001C073C"/>
    <w:rsid w:val="001C19C7"/>
    <w:rsid w:val="001C56BF"/>
    <w:rsid w:val="001D1794"/>
    <w:rsid w:val="001D1819"/>
    <w:rsid w:val="001D6962"/>
    <w:rsid w:val="001E1327"/>
    <w:rsid w:val="001E3C63"/>
    <w:rsid w:val="001E3DF6"/>
    <w:rsid w:val="001E4C73"/>
    <w:rsid w:val="001E54B6"/>
    <w:rsid w:val="001E5F54"/>
    <w:rsid w:val="001F01D6"/>
    <w:rsid w:val="001F0A75"/>
    <w:rsid w:val="001F1C00"/>
    <w:rsid w:val="001F4035"/>
    <w:rsid w:val="001F5A60"/>
    <w:rsid w:val="001F6246"/>
    <w:rsid w:val="001F74EE"/>
    <w:rsid w:val="002017A0"/>
    <w:rsid w:val="00201BE4"/>
    <w:rsid w:val="00202DB0"/>
    <w:rsid w:val="00203E91"/>
    <w:rsid w:val="00204AF4"/>
    <w:rsid w:val="00204D24"/>
    <w:rsid w:val="002069EF"/>
    <w:rsid w:val="00215E26"/>
    <w:rsid w:val="00221892"/>
    <w:rsid w:val="00222978"/>
    <w:rsid w:val="00225C2E"/>
    <w:rsid w:val="00230414"/>
    <w:rsid w:val="002308CE"/>
    <w:rsid w:val="002314E9"/>
    <w:rsid w:val="00232929"/>
    <w:rsid w:val="00235884"/>
    <w:rsid w:val="002367DA"/>
    <w:rsid w:val="00237616"/>
    <w:rsid w:val="002434B0"/>
    <w:rsid w:val="00243D95"/>
    <w:rsid w:val="002440FE"/>
    <w:rsid w:val="00244159"/>
    <w:rsid w:val="002447B7"/>
    <w:rsid w:val="00244930"/>
    <w:rsid w:val="00244AE7"/>
    <w:rsid w:val="00244B77"/>
    <w:rsid w:val="00244E9C"/>
    <w:rsid w:val="002451CC"/>
    <w:rsid w:val="002465ED"/>
    <w:rsid w:val="0025086A"/>
    <w:rsid w:val="002538E7"/>
    <w:rsid w:val="002577DC"/>
    <w:rsid w:val="00260DF7"/>
    <w:rsid w:val="0026102B"/>
    <w:rsid w:val="0026196E"/>
    <w:rsid w:val="00261E57"/>
    <w:rsid w:val="00263DE4"/>
    <w:rsid w:val="00264BD3"/>
    <w:rsid w:val="00267B9F"/>
    <w:rsid w:val="0027007C"/>
    <w:rsid w:val="002724A8"/>
    <w:rsid w:val="00273A07"/>
    <w:rsid w:val="00283B97"/>
    <w:rsid w:val="00285901"/>
    <w:rsid w:val="00286659"/>
    <w:rsid w:val="00286A31"/>
    <w:rsid w:val="00286B39"/>
    <w:rsid w:val="00294950"/>
    <w:rsid w:val="00295D4B"/>
    <w:rsid w:val="00297751"/>
    <w:rsid w:val="002A02E1"/>
    <w:rsid w:val="002A02FE"/>
    <w:rsid w:val="002A184F"/>
    <w:rsid w:val="002A49B5"/>
    <w:rsid w:val="002A5763"/>
    <w:rsid w:val="002A594D"/>
    <w:rsid w:val="002A68A5"/>
    <w:rsid w:val="002A71FC"/>
    <w:rsid w:val="002A7448"/>
    <w:rsid w:val="002B1A4B"/>
    <w:rsid w:val="002B3FEE"/>
    <w:rsid w:val="002B7881"/>
    <w:rsid w:val="002B7DDB"/>
    <w:rsid w:val="002C3869"/>
    <w:rsid w:val="002C3902"/>
    <w:rsid w:val="002C4308"/>
    <w:rsid w:val="002C62A7"/>
    <w:rsid w:val="002D0A1E"/>
    <w:rsid w:val="002D1359"/>
    <w:rsid w:val="002D35B6"/>
    <w:rsid w:val="002D3623"/>
    <w:rsid w:val="002D4C4C"/>
    <w:rsid w:val="002D4F8E"/>
    <w:rsid w:val="002D5784"/>
    <w:rsid w:val="002D6CAC"/>
    <w:rsid w:val="002D7C61"/>
    <w:rsid w:val="002E24B2"/>
    <w:rsid w:val="002E2D3E"/>
    <w:rsid w:val="002E3936"/>
    <w:rsid w:val="002E53D8"/>
    <w:rsid w:val="002E6AAC"/>
    <w:rsid w:val="002E79C4"/>
    <w:rsid w:val="002E7ABF"/>
    <w:rsid w:val="002F691F"/>
    <w:rsid w:val="002F7F16"/>
    <w:rsid w:val="00300D18"/>
    <w:rsid w:val="00304CBE"/>
    <w:rsid w:val="00305E1E"/>
    <w:rsid w:val="0030652C"/>
    <w:rsid w:val="00306670"/>
    <w:rsid w:val="00307BE9"/>
    <w:rsid w:val="00307F01"/>
    <w:rsid w:val="00310F54"/>
    <w:rsid w:val="00311CB3"/>
    <w:rsid w:val="00314537"/>
    <w:rsid w:val="00314DAA"/>
    <w:rsid w:val="00316D9A"/>
    <w:rsid w:val="00317AF4"/>
    <w:rsid w:val="00320CFC"/>
    <w:rsid w:val="00321100"/>
    <w:rsid w:val="00321686"/>
    <w:rsid w:val="003233F2"/>
    <w:rsid w:val="003261B1"/>
    <w:rsid w:val="0033213A"/>
    <w:rsid w:val="00335D50"/>
    <w:rsid w:val="00342692"/>
    <w:rsid w:val="003438D9"/>
    <w:rsid w:val="00344CE4"/>
    <w:rsid w:val="003456D8"/>
    <w:rsid w:val="0035191E"/>
    <w:rsid w:val="00352CBD"/>
    <w:rsid w:val="003538BB"/>
    <w:rsid w:val="0035423B"/>
    <w:rsid w:val="00354D87"/>
    <w:rsid w:val="003577A6"/>
    <w:rsid w:val="0036036A"/>
    <w:rsid w:val="00361C15"/>
    <w:rsid w:val="003620E4"/>
    <w:rsid w:val="00363496"/>
    <w:rsid w:val="00364D07"/>
    <w:rsid w:val="0036507C"/>
    <w:rsid w:val="0036624A"/>
    <w:rsid w:val="00366537"/>
    <w:rsid w:val="003676C9"/>
    <w:rsid w:val="003708AE"/>
    <w:rsid w:val="00371021"/>
    <w:rsid w:val="003718F3"/>
    <w:rsid w:val="003726EE"/>
    <w:rsid w:val="00372C04"/>
    <w:rsid w:val="00374AB4"/>
    <w:rsid w:val="003750F5"/>
    <w:rsid w:val="00375F4C"/>
    <w:rsid w:val="00375F7E"/>
    <w:rsid w:val="00376079"/>
    <w:rsid w:val="003920A1"/>
    <w:rsid w:val="003946C5"/>
    <w:rsid w:val="0039661C"/>
    <w:rsid w:val="0039761F"/>
    <w:rsid w:val="003A421A"/>
    <w:rsid w:val="003B0AC5"/>
    <w:rsid w:val="003B0D12"/>
    <w:rsid w:val="003B0F2C"/>
    <w:rsid w:val="003B17C3"/>
    <w:rsid w:val="003B41FB"/>
    <w:rsid w:val="003C0109"/>
    <w:rsid w:val="003C28A7"/>
    <w:rsid w:val="003C3B65"/>
    <w:rsid w:val="003C4261"/>
    <w:rsid w:val="003C613F"/>
    <w:rsid w:val="003C77D1"/>
    <w:rsid w:val="003D0334"/>
    <w:rsid w:val="003D169C"/>
    <w:rsid w:val="003D4613"/>
    <w:rsid w:val="003D5D0B"/>
    <w:rsid w:val="003E02E9"/>
    <w:rsid w:val="003E08DE"/>
    <w:rsid w:val="003E77EF"/>
    <w:rsid w:val="003F0BE6"/>
    <w:rsid w:val="003F16DC"/>
    <w:rsid w:val="003F3DCB"/>
    <w:rsid w:val="003F6495"/>
    <w:rsid w:val="003F6D50"/>
    <w:rsid w:val="00401E71"/>
    <w:rsid w:val="004039D4"/>
    <w:rsid w:val="00404E2B"/>
    <w:rsid w:val="00405C62"/>
    <w:rsid w:val="00405FA9"/>
    <w:rsid w:val="004074C6"/>
    <w:rsid w:val="00411DDC"/>
    <w:rsid w:val="004131D7"/>
    <w:rsid w:val="00422B66"/>
    <w:rsid w:val="00424266"/>
    <w:rsid w:val="004245A7"/>
    <w:rsid w:val="00430E1A"/>
    <w:rsid w:val="0043388B"/>
    <w:rsid w:val="00434CD9"/>
    <w:rsid w:val="004361C7"/>
    <w:rsid w:val="00440132"/>
    <w:rsid w:val="00441590"/>
    <w:rsid w:val="00446E3D"/>
    <w:rsid w:val="00450638"/>
    <w:rsid w:val="004508D8"/>
    <w:rsid w:val="0045129C"/>
    <w:rsid w:val="004543CF"/>
    <w:rsid w:val="00460087"/>
    <w:rsid w:val="0046465D"/>
    <w:rsid w:val="004653D1"/>
    <w:rsid w:val="00465404"/>
    <w:rsid w:val="004657BB"/>
    <w:rsid w:val="004668A5"/>
    <w:rsid w:val="00466EB4"/>
    <w:rsid w:val="00467F56"/>
    <w:rsid w:val="00471867"/>
    <w:rsid w:val="00471BFE"/>
    <w:rsid w:val="004736DB"/>
    <w:rsid w:val="004736ED"/>
    <w:rsid w:val="004751A7"/>
    <w:rsid w:val="004807E0"/>
    <w:rsid w:val="00482C03"/>
    <w:rsid w:val="00490CEF"/>
    <w:rsid w:val="00491893"/>
    <w:rsid w:val="0049251A"/>
    <w:rsid w:val="00494DF7"/>
    <w:rsid w:val="00494ECF"/>
    <w:rsid w:val="0049773C"/>
    <w:rsid w:val="00497870"/>
    <w:rsid w:val="004A0222"/>
    <w:rsid w:val="004A09A7"/>
    <w:rsid w:val="004A4586"/>
    <w:rsid w:val="004A7AF5"/>
    <w:rsid w:val="004B47A5"/>
    <w:rsid w:val="004B6CC1"/>
    <w:rsid w:val="004C1E6A"/>
    <w:rsid w:val="004C26DA"/>
    <w:rsid w:val="004C2D7A"/>
    <w:rsid w:val="004C2DC7"/>
    <w:rsid w:val="004C32A6"/>
    <w:rsid w:val="004D0C98"/>
    <w:rsid w:val="004D21F6"/>
    <w:rsid w:val="004D3867"/>
    <w:rsid w:val="004D3AB2"/>
    <w:rsid w:val="004D3FDA"/>
    <w:rsid w:val="004D4733"/>
    <w:rsid w:val="004E0792"/>
    <w:rsid w:val="004E0AB5"/>
    <w:rsid w:val="004E153E"/>
    <w:rsid w:val="004E264B"/>
    <w:rsid w:val="004E2A43"/>
    <w:rsid w:val="004E2C44"/>
    <w:rsid w:val="004E416B"/>
    <w:rsid w:val="004E4A21"/>
    <w:rsid w:val="004E4CBC"/>
    <w:rsid w:val="004E7552"/>
    <w:rsid w:val="004E79AC"/>
    <w:rsid w:val="004F05C5"/>
    <w:rsid w:val="004F0F63"/>
    <w:rsid w:val="004F1F95"/>
    <w:rsid w:val="004F32AF"/>
    <w:rsid w:val="004F3D4D"/>
    <w:rsid w:val="004F3E56"/>
    <w:rsid w:val="004F6E48"/>
    <w:rsid w:val="005001D4"/>
    <w:rsid w:val="005028C5"/>
    <w:rsid w:val="00503B8F"/>
    <w:rsid w:val="0050586E"/>
    <w:rsid w:val="00507463"/>
    <w:rsid w:val="005133BE"/>
    <w:rsid w:val="00515CD1"/>
    <w:rsid w:val="00515D35"/>
    <w:rsid w:val="00516104"/>
    <w:rsid w:val="00517827"/>
    <w:rsid w:val="00521FE3"/>
    <w:rsid w:val="00522223"/>
    <w:rsid w:val="00522E18"/>
    <w:rsid w:val="005233B1"/>
    <w:rsid w:val="0052347F"/>
    <w:rsid w:val="00524209"/>
    <w:rsid w:val="00525655"/>
    <w:rsid w:val="0053632D"/>
    <w:rsid w:val="00542043"/>
    <w:rsid w:val="00542CFB"/>
    <w:rsid w:val="00544D87"/>
    <w:rsid w:val="005466A0"/>
    <w:rsid w:val="00546BB7"/>
    <w:rsid w:val="00550D80"/>
    <w:rsid w:val="0055201E"/>
    <w:rsid w:val="00553A70"/>
    <w:rsid w:val="00556343"/>
    <w:rsid w:val="005572B2"/>
    <w:rsid w:val="0056311F"/>
    <w:rsid w:val="00563B76"/>
    <w:rsid w:val="00563E56"/>
    <w:rsid w:val="0056565D"/>
    <w:rsid w:val="00565D91"/>
    <w:rsid w:val="00571A51"/>
    <w:rsid w:val="0057477A"/>
    <w:rsid w:val="005770B3"/>
    <w:rsid w:val="00580B9B"/>
    <w:rsid w:val="00583554"/>
    <w:rsid w:val="00584CB0"/>
    <w:rsid w:val="005857F2"/>
    <w:rsid w:val="00587DC4"/>
    <w:rsid w:val="005905C5"/>
    <w:rsid w:val="00590B71"/>
    <w:rsid w:val="005914A4"/>
    <w:rsid w:val="00594E40"/>
    <w:rsid w:val="00595C16"/>
    <w:rsid w:val="00596FBE"/>
    <w:rsid w:val="00597C10"/>
    <w:rsid w:val="005A085A"/>
    <w:rsid w:val="005A0A7E"/>
    <w:rsid w:val="005A1E5E"/>
    <w:rsid w:val="005A476A"/>
    <w:rsid w:val="005A4ABD"/>
    <w:rsid w:val="005A4D38"/>
    <w:rsid w:val="005A52EB"/>
    <w:rsid w:val="005A5B4B"/>
    <w:rsid w:val="005A7238"/>
    <w:rsid w:val="005A7C6F"/>
    <w:rsid w:val="005B0B43"/>
    <w:rsid w:val="005B0C7E"/>
    <w:rsid w:val="005B23FD"/>
    <w:rsid w:val="005B3835"/>
    <w:rsid w:val="005B6385"/>
    <w:rsid w:val="005B7814"/>
    <w:rsid w:val="005B7A95"/>
    <w:rsid w:val="005C2361"/>
    <w:rsid w:val="005C39CA"/>
    <w:rsid w:val="005C3C62"/>
    <w:rsid w:val="005C59A3"/>
    <w:rsid w:val="005C73B6"/>
    <w:rsid w:val="005C7AD4"/>
    <w:rsid w:val="005D7F83"/>
    <w:rsid w:val="005E2669"/>
    <w:rsid w:val="005E43AB"/>
    <w:rsid w:val="005E5295"/>
    <w:rsid w:val="005E68F9"/>
    <w:rsid w:val="005E7DD7"/>
    <w:rsid w:val="005F5867"/>
    <w:rsid w:val="005F66A0"/>
    <w:rsid w:val="005F67E6"/>
    <w:rsid w:val="005F6A1A"/>
    <w:rsid w:val="005F6EC7"/>
    <w:rsid w:val="00600A62"/>
    <w:rsid w:val="00601672"/>
    <w:rsid w:val="006025AC"/>
    <w:rsid w:val="00603201"/>
    <w:rsid w:val="006036E8"/>
    <w:rsid w:val="00604655"/>
    <w:rsid w:val="0060470A"/>
    <w:rsid w:val="00604E39"/>
    <w:rsid w:val="006053CF"/>
    <w:rsid w:val="00607E1E"/>
    <w:rsid w:val="0061389C"/>
    <w:rsid w:val="006141D8"/>
    <w:rsid w:val="00615FD3"/>
    <w:rsid w:val="00623A47"/>
    <w:rsid w:val="00623B9F"/>
    <w:rsid w:val="00624DCF"/>
    <w:rsid w:val="0062513E"/>
    <w:rsid w:val="006254BF"/>
    <w:rsid w:val="0063343A"/>
    <w:rsid w:val="00636194"/>
    <w:rsid w:val="00637197"/>
    <w:rsid w:val="00637609"/>
    <w:rsid w:val="00640169"/>
    <w:rsid w:val="006404DA"/>
    <w:rsid w:val="00640649"/>
    <w:rsid w:val="00641B3D"/>
    <w:rsid w:val="00642435"/>
    <w:rsid w:val="00643C42"/>
    <w:rsid w:val="00644D86"/>
    <w:rsid w:val="006472FE"/>
    <w:rsid w:val="0065132E"/>
    <w:rsid w:val="00651891"/>
    <w:rsid w:val="006548C9"/>
    <w:rsid w:val="006577D9"/>
    <w:rsid w:val="00660FC0"/>
    <w:rsid w:val="006631EE"/>
    <w:rsid w:val="0066422F"/>
    <w:rsid w:val="006663B3"/>
    <w:rsid w:val="0066767A"/>
    <w:rsid w:val="00671060"/>
    <w:rsid w:val="006762C5"/>
    <w:rsid w:val="00677C6D"/>
    <w:rsid w:val="006802B8"/>
    <w:rsid w:val="006810CE"/>
    <w:rsid w:val="00681A60"/>
    <w:rsid w:val="00681C6A"/>
    <w:rsid w:val="00682CD4"/>
    <w:rsid w:val="00682D23"/>
    <w:rsid w:val="00683B9F"/>
    <w:rsid w:val="0068618D"/>
    <w:rsid w:val="006903F3"/>
    <w:rsid w:val="00690E34"/>
    <w:rsid w:val="00691219"/>
    <w:rsid w:val="006919FB"/>
    <w:rsid w:val="00692FB0"/>
    <w:rsid w:val="0069623F"/>
    <w:rsid w:val="006A0B14"/>
    <w:rsid w:val="006A2AEB"/>
    <w:rsid w:val="006A3403"/>
    <w:rsid w:val="006A3E3C"/>
    <w:rsid w:val="006B12E5"/>
    <w:rsid w:val="006B35CA"/>
    <w:rsid w:val="006B4859"/>
    <w:rsid w:val="006B7C8F"/>
    <w:rsid w:val="006C3F3E"/>
    <w:rsid w:val="006C49D5"/>
    <w:rsid w:val="006C7D0B"/>
    <w:rsid w:val="006D059D"/>
    <w:rsid w:val="006D1950"/>
    <w:rsid w:val="006D50B2"/>
    <w:rsid w:val="006D665D"/>
    <w:rsid w:val="006D6B80"/>
    <w:rsid w:val="006E0055"/>
    <w:rsid w:val="006E39F3"/>
    <w:rsid w:val="006E7569"/>
    <w:rsid w:val="006E7811"/>
    <w:rsid w:val="006F1838"/>
    <w:rsid w:val="007003AB"/>
    <w:rsid w:val="007004D2"/>
    <w:rsid w:val="0070165E"/>
    <w:rsid w:val="0070204B"/>
    <w:rsid w:val="00702373"/>
    <w:rsid w:val="007029EE"/>
    <w:rsid w:val="0070349C"/>
    <w:rsid w:val="00704214"/>
    <w:rsid w:val="00704F8A"/>
    <w:rsid w:val="00706774"/>
    <w:rsid w:val="00707CDA"/>
    <w:rsid w:val="00710A01"/>
    <w:rsid w:val="00710FBC"/>
    <w:rsid w:val="0071219A"/>
    <w:rsid w:val="00722902"/>
    <w:rsid w:val="00724EBA"/>
    <w:rsid w:val="007308E0"/>
    <w:rsid w:val="00730A8D"/>
    <w:rsid w:val="00731283"/>
    <w:rsid w:val="0073231B"/>
    <w:rsid w:val="007327AF"/>
    <w:rsid w:val="00734B4E"/>
    <w:rsid w:val="007350F0"/>
    <w:rsid w:val="00737659"/>
    <w:rsid w:val="007378FF"/>
    <w:rsid w:val="00743FE2"/>
    <w:rsid w:val="0074418E"/>
    <w:rsid w:val="00745F72"/>
    <w:rsid w:val="00745F8F"/>
    <w:rsid w:val="007467E3"/>
    <w:rsid w:val="00753172"/>
    <w:rsid w:val="00755F49"/>
    <w:rsid w:val="00756554"/>
    <w:rsid w:val="007577B3"/>
    <w:rsid w:val="00760403"/>
    <w:rsid w:val="00760A63"/>
    <w:rsid w:val="00761784"/>
    <w:rsid w:val="00764A46"/>
    <w:rsid w:val="00765183"/>
    <w:rsid w:val="00765880"/>
    <w:rsid w:val="00771DBD"/>
    <w:rsid w:val="00772E66"/>
    <w:rsid w:val="00773056"/>
    <w:rsid w:val="00775849"/>
    <w:rsid w:val="007764B1"/>
    <w:rsid w:val="00776D04"/>
    <w:rsid w:val="00777C65"/>
    <w:rsid w:val="0078138B"/>
    <w:rsid w:val="007827A9"/>
    <w:rsid w:val="00783A04"/>
    <w:rsid w:val="00785A12"/>
    <w:rsid w:val="00785F9F"/>
    <w:rsid w:val="00786D24"/>
    <w:rsid w:val="0079327F"/>
    <w:rsid w:val="0079358C"/>
    <w:rsid w:val="007939F4"/>
    <w:rsid w:val="00794780"/>
    <w:rsid w:val="00796E7B"/>
    <w:rsid w:val="007A0637"/>
    <w:rsid w:val="007A0F1F"/>
    <w:rsid w:val="007A350F"/>
    <w:rsid w:val="007A36E0"/>
    <w:rsid w:val="007A65FD"/>
    <w:rsid w:val="007A6A1D"/>
    <w:rsid w:val="007B045B"/>
    <w:rsid w:val="007B4281"/>
    <w:rsid w:val="007B4C31"/>
    <w:rsid w:val="007B523D"/>
    <w:rsid w:val="007B6A07"/>
    <w:rsid w:val="007B74A9"/>
    <w:rsid w:val="007B7754"/>
    <w:rsid w:val="007B77FF"/>
    <w:rsid w:val="007C1DA9"/>
    <w:rsid w:val="007C4B78"/>
    <w:rsid w:val="007C6881"/>
    <w:rsid w:val="007C77D9"/>
    <w:rsid w:val="007D19AD"/>
    <w:rsid w:val="007D1C8C"/>
    <w:rsid w:val="007D4498"/>
    <w:rsid w:val="007D45E1"/>
    <w:rsid w:val="007D47FE"/>
    <w:rsid w:val="007D70B4"/>
    <w:rsid w:val="007E13EC"/>
    <w:rsid w:val="007E1C73"/>
    <w:rsid w:val="007E3084"/>
    <w:rsid w:val="007E3A6D"/>
    <w:rsid w:val="007E4EF4"/>
    <w:rsid w:val="007E6007"/>
    <w:rsid w:val="007F43E9"/>
    <w:rsid w:val="007F456C"/>
    <w:rsid w:val="00800028"/>
    <w:rsid w:val="00801C16"/>
    <w:rsid w:val="00805793"/>
    <w:rsid w:val="00805957"/>
    <w:rsid w:val="0080610E"/>
    <w:rsid w:val="00811867"/>
    <w:rsid w:val="008131EA"/>
    <w:rsid w:val="00814D2C"/>
    <w:rsid w:val="00816430"/>
    <w:rsid w:val="00816E8A"/>
    <w:rsid w:val="00823B21"/>
    <w:rsid w:val="008263B5"/>
    <w:rsid w:val="008274A9"/>
    <w:rsid w:val="00830C78"/>
    <w:rsid w:val="008322E3"/>
    <w:rsid w:val="008338CF"/>
    <w:rsid w:val="00833BD7"/>
    <w:rsid w:val="008353BC"/>
    <w:rsid w:val="008367A4"/>
    <w:rsid w:val="008413DB"/>
    <w:rsid w:val="00842CB1"/>
    <w:rsid w:val="00843275"/>
    <w:rsid w:val="00843A0F"/>
    <w:rsid w:val="00845886"/>
    <w:rsid w:val="00852EBE"/>
    <w:rsid w:val="00854AAA"/>
    <w:rsid w:val="0085638C"/>
    <w:rsid w:val="00856AE9"/>
    <w:rsid w:val="00857BD4"/>
    <w:rsid w:val="008612C2"/>
    <w:rsid w:val="0086214E"/>
    <w:rsid w:val="00863FFF"/>
    <w:rsid w:val="008648DC"/>
    <w:rsid w:val="0086640B"/>
    <w:rsid w:val="008708C7"/>
    <w:rsid w:val="00870C4B"/>
    <w:rsid w:val="0087107A"/>
    <w:rsid w:val="00875274"/>
    <w:rsid w:val="00876C88"/>
    <w:rsid w:val="00880717"/>
    <w:rsid w:val="00882C01"/>
    <w:rsid w:val="008864DC"/>
    <w:rsid w:val="00890857"/>
    <w:rsid w:val="00896012"/>
    <w:rsid w:val="00896B8D"/>
    <w:rsid w:val="00897FBA"/>
    <w:rsid w:val="008A0D0B"/>
    <w:rsid w:val="008A2661"/>
    <w:rsid w:val="008A269C"/>
    <w:rsid w:val="008A2F9D"/>
    <w:rsid w:val="008A3B61"/>
    <w:rsid w:val="008A4B53"/>
    <w:rsid w:val="008A5811"/>
    <w:rsid w:val="008A5FA5"/>
    <w:rsid w:val="008A6FAA"/>
    <w:rsid w:val="008A7230"/>
    <w:rsid w:val="008A78BA"/>
    <w:rsid w:val="008B0A85"/>
    <w:rsid w:val="008B32A6"/>
    <w:rsid w:val="008B395F"/>
    <w:rsid w:val="008B6D98"/>
    <w:rsid w:val="008B7242"/>
    <w:rsid w:val="008C4F6C"/>
    <w:rsid w:val="008C60B4"/>
    <w:rsid w:val="008C7B39"/>
    <w:rsid w:val="008D0169"/>
    <w:rsid w:val="008D0276"/>
    <w:rsid w:val="008D288B"/>
    <w:rsid w:val="008D3BF6"/>
    <w:rsid w:val="008D4245"/>
    <w:rsid w:val="008E0110"/>
    <w:rsid w:val="008E0FF3"/>
    <w:rsid w:val="008E3F76"/>
    <w:rsid w:val="008E73A0"/>
    <w:rsid w:val="008E7872"/>
    <w:rsid w:val="008F12DF"/>
    <w:rsid w:val="008F25B6"/>
    <w:rsid w:val="008F3FAD"/>
    <w:rsid w:val="008F42A4"/>
    <w:rsid w:val="008F5C21"/>
    <w:rsid w:val="0090169F"/>
    <w:rsid w:val="00901D13"/>
    <w:rsid w:val="00902CD2"/>
    <w:rsid w:val="009031FC"/>
    <w:rsid w:val="00904AE2"/>
    <w:rsid w:val="00905E38"/>
    <w:rsid w:val="00907ACD"/>
    <w:rsid w:val="00907D99"/>
    <w:rsid w:val="00911D2C"/>
    <w:rsid w:val="0091485B"/>
    <w:rsid w:val="009162A2"/>
    <w:rsid w:val="00916F52"/>
    <w:rsid w:val="00922F89"/>
    <w:rsid w:val="00923C4A"/>
    <w:rsid w:val="009242F1"/>
    <w:rsid w:val="00925DC2"/>
    <w:rsid w:val="00926D5A"/>
    <w:rsid w:val="0092738A"/>
    <w:rsid w:val="00927C2F"/>
    <w:rsid w:val="0093626A"/>
    <w:rsid w:val="009375B3"/>
    <w:rsid w:val="00940FE0"/>
    <w:rsid w:val="009430CC"/>
    <w:rsid w:val="00944C81"/>
    <w:rsid w:val="0095301B"/>
    <w:rsid w:val="00953153"/>
    <w:rsid w:val="00955A7D"/>
    <w:rsid w:val="009622A3"/>
    <w:rsid w:val="00963078"/>
    <w:rsid w:val="0096326D"/>
    <w:rsid w:val="009639CE"/>
    <w:rsid w:val="0096675C"/>
    <w:rsid w:val="009671C7"/>
    <w:rsid w:val="00967B83"/>
    <w:rsid w:val="00967BE4"/>
    <w:rsid w:val="00973317"/>
    <w:rsid w:val="00975345"/>
    <w:rsid w:val="009770C5"/>
    <w:rsid w:val="00980FA9"/>
    <w:rsid w:val="00981C56"/>
    <w:rsid w:val="00985992"/>
    <w:rsid w:val="00987525"/>
    <w:rsid w:val="00987E84"/>
    <w:rsid w:val="00987F55"/>
    <w:rsid w:val="0099048A"/>
    <w:rsid w:val="00991046"/>
    <w:rsid w:val="00991543"/>
    <w:rsid w:val="00992079"/>
    <w:rsid w:val="00994545"/>
    <w:rsid w:val="0099557D"/>
    <w:rsid w:val="00995C85"/>
    <w:rsid w:val="009A140C"/>
    <w:rsid w:val="009A23BB"/>
    <w:rsid w:val="009A2B6F"/>
    <w:rsid w:val="009A487B"/>
    <w:rsid w:val="009A5C46"/>
    <w:rsid w:val="009A7AC7"/>
    <w:rsid w:val="009B0823"/>
    <w:rsid w:val="009B1EFD"/>
    <w:rsid w:val="009B5168"/>
    <w:rsid w:val="009B6E0F"/>
    <w:rsid w:val="009B70DD"/>
    <w:rsid w:val="009B7F5D"/>
    <w:rsid w:val="009C1880"/>
    <w:rsid w:val="009C1BFB"/>
    <w:rsid w:val="009C34AD"/>
    <w:rsid w:val="009D1CC1"/>
    <w:rsid w:val="009D4D61"/>
    <w:rsid w:val="009D4F89"/>
    <w:rsid w:val="009D5C5E"/>
    <w:rsid w:val="009D63A1"/>
    <w:rsid w:val="009E00D3"/>
    <w:rsid w:val="009E0CD1"/>
    <w:rsid w:val="009E1176"/>
    <w:rsid w:val="009E2CBD"/>
    <w:rsid w:val="009E4AB9"/>
    <w:rsid w:val="009E4D4C"/>
    <w:rsid w:val="009E716E"/>
    <w:rsid w:val="009F182F"/>
    <w:rsid w:val="009F2D69"/>
    <w:rsid w:val="009F3291"/>
    <w:rsid w:val="009F5C19"/>
    <w:rsid w:val="009F6D03"/>
    <w:rsid w:val="00A013D2"/>
    <w:rsid w:val="00A020DB"/>
    <w:rsid w:val="00A02B3C"/>
    <w:rsid w:val="00A034B8"/>
    <w:rsid w:val="00A06AB7"/>
    <w:rsid w:val="00A06B74"/>
    <w:rsid w:val="00A113D6"/>
    <w:rsid w:val="00A11CB3"/>
    <w:rsid w:val="00A13624"/>
    <w:rsid w:val="00A13E63"/>
    <w:rsid w:val="00A14EED"/>
    <w:rsid w:val="00A158ED"/>
    <w:rsid w:val="00A1628E"/>
    <w:rsid w:val="00A17719"/>
    <w:rsid w:val="00A2239F"/>
    <w:rsid w:val="00A22827"/>
    <w:rsid w:val="00A23944"/>
    <w:rsid w:val="00A25EBB"/>
    <w:rsid w:val="00A275D9"/>
    <w:rsid w:val="00A3000C"/>
    <w:rsid w:val="00A30744"/>
    <w:rsid w:val="00A32E6C"/>
    <w:rsid w:val="00A32EC4"/>
    <w:rsid w:val="00A34086"/>
    <w:rsid w:val="00A35B4F"/>
    <w:rsid w:val="00A35CAC"/>
    <w:rsid w:val="00A364C5"/>
    <w:rsid w:val="00A37F8B"/>
    <w:rsid w:val="00A41053"/>
    <w:rsid w:val="00A423D2"/>
    <w:rsid w:val="00A43BFD"/>
    <w:rsid w:val="00A44268"/>
    <w:rsid w:val="00A44BC6"/>
    <w:rsid w:val="00A4741C"/>
    <w:rsid w:val="00A51BD9"/>
    <w:rsid w:val="00A536BF"/>
    <w:rsid w:val="00A61E65"/>
    <w:rsid w:val="00A6399A"/>
    <w:rsid w:val="00A65266"/>
    <w:rsid w:val="00A65877"/>
    <w:rsid w:val="00A6783D"/>
    <w:rsid w:val="00A727F7"/>
    <w:rsid w:val="00A73911"/>
    <w:rsid w:val="00A73E10"/>
    <w:rsid w:val="00A76851"/>
    <w:rsid w:val="00A80853"/>
    <w:rsid w:val="00A81A17"/>
    <w:rsid w:val="00A85B3B"/>
    <w:rsid w:val="00A8798C"/>
    <w:rsid w:val="00A90B21"/>
    <w:rsid w:val="00A93905"/>
    <w:rsid w:val="00A9438C"/>
    <w:rsid w:val="00A9507B"/>
    <w:rsid w:val="00A95915"/>
    <w:rsid w:val="00A964EA"/>
    <w:rsid w:val="00A9678A"/>
    <w:rsid w:val="00AA0A90"/>
    <w:rsid w:val="00AA19D8"/>
    <w:rsid w:val="00AA1B8A"/>
    <w:rsid w:val="00AA1DA3"/>
    <w:rsid w:val="00AB1907"/>
    <w:rsid w:val="00AB339D"/>
    <w:rsid w:val="00AB3848"/>
    <w:rsid w:val="00AB49A8"/>
    <w:rsid w:val="00AB4E58"/>
    <w:rsid w:val="00AB752A"/>
    <w:rsid w:val="00AC00CB"/>
    <w:rsid w:val="00AC386C"/>
    <w:rsid w:val="00AC4EC2"/>
    <w:rsid w:val="00AC5EAA"/>
    <w:rsid w:val="00AD153E"/>
    <w:rsid w:val="00AD24E5"/>
    <w:rsid w:val="00AD4909"/>
    <w:rsid w:val="00AD74DE"/>
    <w:rsid w:val="00AE1A01"/>
    <w:rsid w:val="00AE4B91"/>
    <w:rsid w:val="00AE6E5F"/>
    <w:rsid w:val="00AF1CD9"/>
    <w:rsid w:val="00AF3307"/>
    <w:rsid w:val="00AF3414"/>
    <w:rsid w:val="00AF563E"/>
    <w:rsid w:val="00AF6AAE"/>
    <w:rsid w:val="00AF72FA"/>
    <w:rsid w:val="00AF7AFF"/>
    <w:rsid w:val="00B003E8"/>
    <w:rsid w:val="00B04B26"/>
    <w:rsid w:val="00B04CBE"/>
    <w:rsid w:val="00B072FB"/>
    <w:rsid w:val="00B10740"/>
    <w:rsid w:val="00B10D8A"/>
    <w:rsid w:val="00B1259E"/>
    <w:rsid w:val="00B128B7"/>
    <w:rsid w:val="00B159F9"/>
    <w:rsid w:val="00B2123B"/>
    <w:rsid w:val="00B21868"/>
    <w:rsid w:val="00B23582"/>
    <w:rsid w:val="00B272C5"/>
    <w:rsid w:val="00B27F6D"/>
    <w:rsid w:val="00B31983"/>
    <w:rsid w:val="00B31F99"/>
    <w:rsid w:val="00B32CBC"/>
    <w:rsid w:val="00B332CB"/>
    <w:rsid w:val="00B34B5D"/>
    <w:rsid w:val="00B36AFD"/>
    <w:rsid w:val="00B435D6"/>
    <w:rsid w:val="00B448E1"/>
    <w:rsid w:val="00B50430"/>
    <w:rsid w:val="00B505B8"/>
    <w:rsid w:val="00B55EA2"/>
    <w:rsid w:val="00B614E8"/>
    <w:rsid w:val="00B61C8B"/>
    <w:rsid w:val="00B61DB7"/>
    <w:rsid w:val="00B61E1A"/>
    <w:rsid w:val="00B659EC"/>
    <w:rsid w:val="00B66085"/>
    <w:rsid w:val="00B704CA"/>
    <w:rsid w:val="00B70941"/>
    <w:rsid w:val="00B70B62"/>
    <w:rsid w:val="00B725A8"/>
    <w:rsid w:val="00B7560C"/>
    <w:rsid w:val="00B75FC8"/>
    <w:rsid w:val="00B7651C"/>
    <w:rsid w:val="00B80558"/>
    <w:rsid w:val="00B816D7"/>
    <w:rsid w:val="00B82219"/>
    <w:rsid w:val="00B863D5"/>
    <w:rsid w:val="00B875D0"/>
    <w:rsid w:val="00B8798E"/>
    <w:rsid w:val="00B8799D"/>
    <w:rsid w:val="00B9137C"/>
    <w:rsid w:val="00B91A9E"/>
    <w:rsid w:val="00B91E87"/>
    <w:rsid w:val="00B92E53"/>
    <w:rsid w:val="00B94561"/>
    <w:rsid w:val="00B96581"/>
    <w:rsid w:val="00B9797D"/>
    <w:rsid w:val="00BA2424"/>
    <w:rsid w:val="00BA4899"/>
    <w:rsid w:val="00BB4761"/>
    <w:rsid w:val="00BB6D82"/>
    <w:rsid w:val="00BB6DAA"/>
    <w:rsid w:val="00BB6FAB"/>
    <w:rsid w:val="00BB76B8"/>
    <w:rsid w:val="00BC06FC"/>
    <w:rsid w:val="00BC1A10"/>
    <w:rsid w:val="00BC2CBE"/>
    <w:rsid w:val="00BC3D82"/>
    <w:rsid w:val="00BC716F"/>
    <w:rsid w:val="00BC73B0"/>
    <w:rsid w:val="00BD38BC"/>
    <w:rsid w:val="00BD4828"/>
    <w:rsid w:val="00BD4E1A"/>
    <w:rsid w:val="00BE1407"/>
    <w:rsid w:val="00BE31CF"/>
    <w:rsid w:val="00BE326E"/>
    <w:rsid w:val="00BE34CB"/>
    <w:rsid w:val="00BE634A"/>
    <w:rsid w:val="00BE6380"/>
    <w:rsid w:val="00BE77EC"/>
    <w:rsid w:val="00BF0158"/>
    <w:rsid w:val="00BF0EB8"/>
    <w:rsid w:val="00BF2DDF"/>
    <w:rsid w:val="00BF2E1B"/>
    <w:rsid w:val="00C00023"/>
    <w:rsid w:val="00C049D6"/>
    <w:rsid w:val="00C0543D"/>
    <w:rsid w:val="00C06593"/>
    <w:rsid w:val="00C07CA7"/>
    <w:rsid w:val="00C124BA"/>
    <w:rsid w:val="00C13BE4"/>
    <w:rsid w:val="00C15CA1"/>
    <w:rsid w:val="00C1697B"/>
    <w:rsid w:val="00C175DD"/>
    <w:rsid w:val="00C212E9"/>
    <w:rsid w:val="00C24779"/>
    <w:rsid w:val="00C257C9"/>
    <w:rsid w:val="00C2604D"/>
    <w:rsid w:val="00C2658C"/>
    <w:rsid w:val="00C265BC"/>
    <w:rsid w:val="00C32094"/>
    <w:rsid w:val="00C33D5E"/>
    <w:rsid w:val="00C36BD9"/>
    <w:rsid w:val="00C379DA"/>
    <w:rsid w:val="00C40B70"/>
    <w:rsid w:val="00C416AC"/>
    <w:rsid w:val="00C44786"/>
    <w:rsid w:val="00C476EE"/>
    <w:rsid w:val="00C528AC"/>
    <w:rsid w:val="00C5380A"/>
    <w:rsid w:val="00C53B83"/>
    <w:rsid w:val="00C54108"/>
    <w:rsid w:val="00C5515C"/>
    <w:rsid w:val="00C56F85"/>
    <w:rsid w:val="00C57EFE"/>
    <w:rsid w:val="00C63540"/>
    <w:rsid w:val="00C645A3"/>
    <w:rsid w:val="00C64670"/>
    <w:rsid w:val="00C660D2"/>
    <w:rsid w:val="00C66207"/>
    <w:rsid w:val="00C665FC"/>
    <w:rsid w:val="00C7311F"/>
    <w:rsid w:val="00C73CC6"/>
    <w:rsid w:val="00C8023E"/>
    <w:rsid w:val="00C80A34"/>
    <w:rsid w:val="00C8203A"/>
    <w:rsid w:val="00C823B1"/>
    <w:rsid w:val="00C833BF"/>
    <w:rsid w:val="00C833D3"/>
    <w:rsid w:val="00C839E0"/>
    <w:rsid w:val="00C86284"/>
    <w:rsid w:val="00C90259"/>
    <w:rsid w:val="00C91917"/>
    <w:rsid w:val="00C91D10"/>
    <w:rsid w:val="00C92879"/>
    <w:rsid w:val="00C932BE"/>
    <w:rsid w:val="00C938A0"/>
    <w:rsid w:val="00C93BF2"/>
    <w:rsid w:val="00C94505"/>
    <w:rsid w:val="00C97AA8"/>
    <w:rsid w:val="00CA05C1"/>
    <w:rsid w:val="00CA0E04"/>
    <w:rsid w:val="00CA2E68"/>
    <w:rsid w:val="00CA44DD"/>
    <w:rsid w:val="00CA69E9"/>
    <w:rsid w:val="00CB1ADD"/>
    <w:rsid w:val="00CB2E95"/>
    <w:rsid w:val="00CB3AAA"/>
    <w:rsid w:val="00CB44AC"/>
    <w:rsid w:val="00CB5082"/>
    <w:rsid w:val="00CB59D2"/>
    <w:rsid w:val="00CB6458"/>
    <w:rsid w:val="00CC0A71"/>
    <w:rsid w:val="00CC2F97"/>
    <w:rsid w:val="00CC3998"/>
    <w:rsid w:val="00CD4A1C"/>
    <w:rsid w:val="00CD4DDF"/>
    <w:rsid w:val="00CD62B4"/>
    <w:rsid w:val="00CE4ADF"/>
    <w:rsid w:val="00CE56C2"/>
    <w:rsid w:val="00CE5CDA"/>
    <w:rsid w:val="00CE698B"/>
    <w:rsid w:val="00CE76C1"/>
    <w:rsid w:val="00CE7CA7"/>
    <w:rsid w:val="00CF2866"/>
    <w:rsid w:val="00CF385A"/>
    <w:rsid w:val="00CF3937"/>
    <w:rsid w:val="00CF408A"/>
    <w:rsid w:val="00D00D6B"/>
    <w:rsid w:val="00D03CB4"/>
    <w:rsid w:val="00D03FB7"/>
    <w:rsid w:val="00D04EF1"/>
    <w:rsid w:val="00D054EB"/>
    <w:rsid w:val="00D05BB5"/>
    <w:rsid w:val="00D06814"/>
    <w:rsid w:val="00D13652"/>
    <w:rsid w:val="00D14145"/>
    <w:rsid w:val="00D20059"/>
    <w:rsid w:val="00D20107"/>
    <w:rsid w:val="00D220DE"/>
    <w:rsid w:val="00D2225A"/>
    <w:rsid w:val="00D2289F"/>
    <w:rsid w:val="00D23688"/>
    <w:rsid w:val="00D240FD"/>
    <w:rsid w:val="00D248EB"/>
    <w:rsid w:val="00D24C48"/>
    <w:rsid w:val="00D33A12"/>
    <w:rsid w:val="00D33C9A"/>
    <w:rsid w:val="00D33D0C"/>
    <w:rsid w:val="00D35C21"/>
    <w:rsid w:val="00D37B48"/>
    <w:rsid w:val="00D40954"/>
    <w:rsid w:val="00D40960"/>
    <w:rsid w:val="00D41DE2"/>
    <w:rsid w:val="00D422B0"/>
    <w:rsid w:val="00D42AFE"/>
    <w:rsid w:val="00D42DF7"/>
    <w:rsid w:val="00D43446"/>
    <w:rsid w:val="00D44FD3"/>
    <w:rsid w:val="00D46DEC"/>
    <w:rsid w:val="00D476AA"/>
    <w:rsid w:val="00D502A9"/>
    <w:rsid w:val="00D51233"/>
    <w:rsid w:val="00D51BBA"/>
    <w:rsid w:val="00D53782"/>
    <w:rsid w:val="00D544DB"/>
    <w:rsid w:val="00D547E7"/>
    <w:rsid w:val="00D61A8A"/>
    <w:rsid w:val="00D62A3D"/>
    <w:rsid w:val="00D62D69"/>
    <w:rsid w:val="00D62D90"/>
    <w:rsid w:val="00D66242"/>
    <w:rsid w:val="00D66B90"/>
    <w:rsid w:val="00D7022B"/>
    <w:rsid w:val="00D70E5B"/>
    <w:rsid w:val="00D70E92"/>
    <w:rsid w:val="00D70F4E"/>
    <w:rsid w:val="00D70FCC"/>
    <w:rsid w:val="00D71064"/>
    <w:rsid w:val="00D72B7D"/>
    <w:rsid w:val="00D72C5B"/>
    <w:rsid w:val="00D730BA"/>
    <w:rsid w:val="00D76552"/>
    <w:rsid w:val="00D77329"/>
    <w:rsid w:val="00D77562"/>
    <w:rsid w:val="00D8208B"/>
    <w:rsid w:val="00D87AA3"/>
    <w:rsid w:val="00D903ED"/>
    <w:rsid w:val="00D90F94"/>
    <w:rsid w:val="00D934F2"/>
    <w:rsid w:val="00D95CE8"/>
    <w:rsid w:val="00D95D73"/>
    <w:rsid w:val="00D967B7"/>
    <w:rsid w:val="00DA10EE"/>
    <w:rsid w:val="00DA18E5"/>
    <w:rsid w:val="00DA3649"/>
    <w:rsid w:val="00DA3B71"/>
    <w:rsid w:val="00DA4846"/>
    <w:rsid w:val="00DA50BF"/>
    <w:rsid w:val="00DA56E4"/>
    <w:rsid w:val="00DA5916"/>
    <w:rsid w:val="00DA5B0C"/>
    <w:rsid w:val="00DA5C0B"/>
    <w:rsid w:val="00DB16E6"/>
    <w:rsid w:val="00DB1B55"/>
    <w:rsid w:val="00DB32A0"/>
    <w:rsid w:val="00DB3CE6"/>
    <w:rsid w:val="00DB56A2"/>
    <w:rsid w:val="00DB56E9"/>
    <w:rsid w:val="00DC04F7"/>
    <w:rsid w:val="00DC21A4"/>
    <w:rsid w:val="00DC307A"/>
    <w:rsid w:val="00DC4A47"/>
    <w:rsid w:val="00DC62DF"/>
    <w:rsid w:val="00DC62F2"/>
    <w:rsid w:val="00DC62F4"/>
    <w:rsid w:val="00DC76A2"/>
    <w:rsid w:val="00DC7D59"/>
    <w:rsid w:val="00DD003A"/>
    <w:rsid w:val="00DD6B8F"/>
    <w:rsid w:val="00DD6D40"/>
    <w:rsid w:val="00DD7C8A"/>
    <w:rsid w:val="00DE1442"/>
    <w:rsid w:val="00DE72AA"/>
    <w:rsid w:val="00DF0DF0"/>
    <w:rsid w:val="00DF1D28"/>
    <w:rsid w:val="00DF2A19"/>
    <w:rsid w:val="00DF2AF5"/>
    <w:rsid w:val="00DF2D9B"/>
    <w:rsid w:val="00DF3958"/>
    <w:rsid w:val="00DF3C7A"/>
    <w:rsid w:val="00DF50B5"/>
    <w:rsid w:val="00DF5687"/>
    <w:rsid w:val="00DF6602"/>
    <w:rsid w:val="00DF76E7"/>
    <w:rsid w:val="00E01C37"/>
    <w:rsid w:val="00E03706"/>
    <w:rsid w:val="00E03EA5"/>
    <w:rsid w:val="00E07DD4"/>
    <w:rsid w:val="00E126AD"/>
    <w:rsid w:val="00E14A25"/>
    <w:rsid w:val="00E161AE"/>
    <w:rsid w:val="00E20C36"/>
    <w:rsid w:val="00E2257D"/>
    <w:rsid w:val="00E22BE2"/>
    <w:rsid w:val="00E24033"/>
    <w:rsid w:val="00E242E4"/>
    <w:rsid w:val="00E24A14"/>
    <w:rsid w:val="00E2741B"/>
    <w:rsid w:val="00E27C9B"/>
    <w:rsid w:val="00E307A3"/>
    <w:rsid w:val="00E30A57"/>
    <w:rsid w:val="00E31E4F"/>
    <w:rsid w:val="00E3332A"/>
    <w:rsid w:val="00E33594"/>
    <w:rsid w:val="00E33C0F"/>
    <w:rsid w:val="00E34AB7"/>
    <w:rsid w:val="00E42000"/>
    <w:rsid w:val="00E50727"/>
    <w:rsid w:val="00E50B71"/>
    <w:rsid w:val="00E6114E"/>
    <w:rsid w:val="00E62793"/>
    <w:rsid w:val="00E632F0"/>
    <w:rsid w:val="00E65D1B"/>
    <w:rsid w:val="00E7019D"/>
    <w:rsid w:val="00E751CD"/>
    <w:rsid w:val="00E7574E"/>
    <w:rsid w:val="00E7712C"/>
    <w:rsid w:val="00E7792C"/>
    <w:rsid w:val="00E83EAE"/>
    <w:rsid w:val="00E85744"/>
    <w:rsid w:val="00E90A8B"/>
    <w:rsid w:val="00E91F0E"/>
    <w:rsid w:val="00EA0B69"/>
    <w:rsid w:val="00EA271E"/>
    <w:rsid w:val="00EA3520"/>
    <w:rsid w:val="00EA3AE7"/>
    <w:rsid w:val="00EA4F13"/>
    <w:rsid w:val="00EA73B0"/>
    <w:rsid w:val="00EA78FC"/>
    <w:rsid w:val="00EB2B8A"/>
    <w:rsid w:val="00EB2E58"/>
    <w:rsid w:val="00EB33D1"/>
    <w:rsid w:val="00EB401D"/>
    <w:rsid w:val="00EB482C"/>
    <w:rsid w:val="00EB4FA7"/>
    <w:rsid w:val="00EB63A8"/>
    <w:rsid w:val="00EB64E1"/>
    <w:rsid w:val="00EB781C"/>
    <w:rsid w:val="00EB7B1A"/>
    <w:rsid w:val="00EC0A41"/>
    <w:rsid w:val="00EC0FFB"/>
    <w:rsid w:val="00EC100E"/>
    <w:rsid w:val="00EC1FF7"/>
    <w:rsid w:val="00EC3F1F"/>
    <w:rsid w:val="00EC482A"/>
    <w:rsid w:val="00EC7A9F"/>
    <w:rsid w:val="00ED312A"/>
    <w:rsid w:val="00ED5749"/>
    <w:rsid w:val="00ED66B9"/>
    <w:rsid w:val="00ED7523"/>
    <w:rsid w:val="00EE3358"/>
    <w:rsid w:val="00EE429E"/>
    <w:rsid w:val="00EE4F33"/>
    <w:rsid w:val="00EE55EA"/>
    <w:rsid w:val="00EF0B45"/>
    <w:rsid w:val="00EF0BDB"/>
    <w:rsid w:val="00EF2574"/>
    <w:rsid w:val="00EF2965"/>
    <w:rsid w:val="00EF4136"/>
    <w:rsid w:val="00EF484F"/>
    <w:rsid w:val="00EF4D1F"/>
    <w:rsid w:val="00EF5682"/>
    <w:rsid w:val="00EF72A5"/>
    <w:rsid w:val="00F04B14"/>
    <w:rsid w:val="00F06120"/>
    <w:rsid w:val="00F068A5"/>
    <w:rsid w:val="00F10033"/>
    <w:rsid w:val="00F110A5"/>
    <w:rsid w:val="00F13C03"/>
    <w:rsid w:val="00F15379"/>
    <w:rsid w:val="00F22C72"/>
    <w:rsid w:val="00F24453"/>
    <w:rsid w:val="00F24730"/>
    <w:rsid w:val="00F24E5D"/>
    <w:rsid w:val="00F25B9C"/>
    <w:rsid w:val="00F279D0"/>
    <w:rsid w:val="00F30EBE"/>
    <w:rsid w:val="00F31C60"/>
    <w:rsid w:val="00F33CA1"/>
    <w:rsid w:val="00F33EA0"/>
    <w:rsid w:val="00F36553"/>
    <w:rsid w:val="00F410B2"/>
    <w:rsid w:val="00F42041"/>
    <w:rsid w:val="00F42A6B"/>
    <w:rsid w:val="00F45B28"/>
    <w:rsid w:val="00F477E3"/>
    <w:rsid w:val="00F53DEA"/>
    <w:rsid w:val="00F54D61"/>
    <w:rsid w:val="00F578F7"/>
    <w:rsid w:val="00F60BCE"/>
    <w:rsid w:val="00F629AA"/>
    <w:rsid w:val="00F64252"/>
    <w:rsid w:val="00F659BF"/>
    <w:rsid w:val="00F66713"/>
    <w:rsid w:val="00F66CD6"/>
    <w:rsid w:val="00F71DBF"/>
    <w:rsid w:val="00F71F5C"/>
    <w:rsid w:val="00F72A92"/>
    <w:rsid w:val="00F73250"/>
    <w:rsid w:val="00F76135"/>
    <w:rsid w:val="00F82684"/>
    <w:rsid w:val="00F82BC5"/>
    <w:rsid w:val="00F858FB"/>
    <w:rsid w:val="00F86EB7"/>
    <w:rsid w:val="00F87F80"/>
    <w:rsid w:val="00F91C7D"/>
    <w:rsid w:val="00F922EF"/>
    <w:rsid w:val="00FA0C80"/>
    <w:rsid w:val="00FA0E89"/>
    <w:rsid w:val="00FA163F"/>
    <w:rsid w:val="00FA170D"/>
    <w:rsid w:val="00FA20CD"/>
    <w:rsid w:val="00FA3FA2"/>
    <w:rsid w:val="00FA429C"/>
    <w:rsid w:val="00FA631F"/>
    <w:rsid w:val="00FA6550"/>
    <w:rsid w:val="00FA6632"/>
    <w:rsid w:val="00FB6313"/>
    <w:rsid w:val="00FB7624"/>
    <w:rsid w:val="00FB7AC4"/>
    <w:rsid w:val="00FC30FE"/>
    <w:rsid w:val="00FC6B11"/>
    <w:rsid w:val="00FD0980"/>
    <w:rsid w:val="00FD0B2A"/>
    <w:rsid w:val="00FD4ECF"/>
    <w:rsid w:val="00FD67B5"/>
    <w:rsid w:val="00FD789B"/>
    <w:rsid w:val="00FE0AE0"/>
    <w:rsid w:val="00FE189A"/>
    <w:rsid w:val="00FE1FDE"/>
    <w:rsid w:val="00FE200D"/>
    <w:rsid w:val="00FE29A3"/>
    <w:rsid w:val="00FE41E1"/>
    <w:rsid w:val="00FE66C5"/>
    <w:rsid w:val="00FE6D23"/>
    <w:rsid w:val="00FF0FEC"/>
    <w:rsid w:val="00FF2F6E"/>
    <w:rsid w:val="00FF3194"/>
    <w:rsid w:val="00FF3E7D"/>
    <w:rsid w:val="00FF4A90"/>
    <w:rsid w:val="00FF5E63"/>
    <w:rsid w:val="00FF6AB7"/>
    <w:rsid w:val="00FF6F72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E2D4AA9"/>
  <w15:chartTrackingRefBased/>
  <w15:docId w15:val="{69BE035B-A53D-4AB2-B2AC-A0FD821F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B8F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423D2"/>
    <w:pPr>
      <w:keepNext/>
      <w:numPr>
        <w:numId w:val="2"/>
      </w:numPr>
      <w:spacing w:before="360" w:after="480"/>
      <w:ind w:left="431" w:hanging="431"/>
      <w:jc w:val="left"/>
      <w:outlineLvl w:val="0"/>
    </w:pPr>
    <w:rPr>
      <w:rFonts w:ascii="Cambria" w:hAnsi="Cambria"/>
      <w:b/>
      <w:kern w:val="32"/>
      <w:sz w:val="32"/>
      <w:szCs w:val="20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AB1907"/>
    <w:pPr>
      <w:keepNext/>
      <w:numPr>
        <w:ilvl w:val="1"/>
        <w:numId w:val="2"/>
      </w:numPr>
      <w:spacing w:before="360" w:after="240"/>
      <w:ind w:left="578" w:hanging="578"/>
      <w:jc w:val="left"/>
      <w:outlineLvl w:val="1"/>
    </w:pPr>
    <w:rPr>
      <w:rFonts w:ascii="Cambria" w:hAnsi="Cambria"/>
      <w:b/>
      <w:i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5857F2"/>
    <w:pPr>
      <w:keepNext/>
      <w:numPr>
        <w:ilvl w:val="2"/>
        <w:numId w:val="2"/>
      </w:numPr>
      <w:spacing w:before="240" w:after="120"/>
      <w:jc w:val="left"/>
      <w:outlineLvl w:val="2"/>
    </w:pPr>
    <w:rPr>
      <w:rFonts w:ascii="Cambria" w:hAnsi="Cambria"/>
      <w:b/>
      <w:sz w:val="26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B7A95"/>
    <w:pPr>
      <w:keepNext/>
      <w:numPr>
        <w:ilvl w:val="3"/>
        <w:numId w:val="2"/>
      </w:numPr>
      <w:spacing w:before="240" w:after="120"/>
      <w:ind w:left="862" w:hanging="862"/>
      <w:jc w:val="left"/>
      <w:outlineLvl w:val="3"/>
    </w:pPr>
    <w:rPr>
      <w:rFonts w:ascii="Calibri" w:hAnsi="Calibri"/>
      <w:b/>
      <w:sz w:val="28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5857F2"/>
    <w:pPr>
      <w:numPr>
        <w:ilvl w:val="4"/>
        <w:numId w:val="2"/>
      </w:numPr>
      <w:spacing w:before="240" w:after="120"/>
      <w:ind w:left="1009" w:hanging="1009"/>
      <w:jc w:val="left"/>
      <w:outlineLvl w:val="4"/>
    </w:pPr>
    <w:rPr>
      <w:rFonts w:ascii="Calibri" w:hAnsi="Calibri"/>
      <w:b/>
      <w:i/>
      <w:sz w:val="26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DA10EE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DA10EE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DA10EE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DA10EE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/>
      <w:b/>
      <w:kern w:val="32"/>
      <w:sz w:val="32"/>
    </w:rPr>
  </w:style>
  <w:style w:type="character" w:customStyle="1" w:styleId="Ttulo2Char">
    <w:name w:val="Título 2 Char"/>
    <w:link w:val="Ttulo2"/>
    <w:semiHidden/>
    <w:locked/>
    <w:rPr>
      <w:rFonts w:ascii="Cambria" w:hAnsi="Cambria"/>
      <w:b/>
      <w:i/>
      <w:sz w:val="28"/>
    </w:rPr>
  </w:style>
  <w:style w:type="character" w:customStyle="1" w:styleId="Ttulo3Char">
    <w:name w:val="Título 3 Char"/>
    <w:link w:val="Ttulo3"/>
    <w:semiHidden/>
    <w:locked/>
    <w:rPr>
      <w:rFonts w:ascii="Cambria" w:hAnsi="Cambria"/>
      <w:b/>
      <w:sz w:val="26"/>
    </w:rPr>
  </w:style>
  <w:style w:type="character" w:customStyle="1" w:styleId="Ttulo4Char">
    <w:name w:val="Título 4 Char"/>
    <w:link w:val="Ttulo4"/>
    <w:semiHidden/>
    <w:locked/>
    <w:rPr>
      <w:rFonts w:ascii="Calibri" w:hAnsi="Calibri"/>
      <w:b/>
      <w:sz w:val="28"/>
    </w:rPr>
  </w:style>
  <w:style w:type="character" w:customStyle="1" w:styleId="Ttulo5Char">
    <w:name w:val="Título 5 Char"/>
    <w:link w:val="Ttulo5"/>
    <w:semiHidden/>
    <w:locked/>
    <w:rPr>
      <w:rFonts w:ascii="Calibri" w:hAnsi="Calibri"/>
      <w:b/>
      <w:i/>
      <w:sz w:val="26"/>
    </w:rPr>
  </w:style>
  <w:style w:type="character" w:customStyle="1" w:styleId="Ttulo6Char">
    <w:name w:val="Título 6 Char"/>
    <w:link w:val="Ttulo6"/>
    <w:semiHidden/>
    <w:locked/>
    <w:rPr>
      <w:rFonts w:ascii="Calibri" w:hAnsi="Calibri"/>
      <w:b/>
    </w:rPr>
  </w:style>
  <w:style w:type="character" w:customStyle="1" w:styleId="Ttulo7Char">
    <w:name w:val="Título 7 Char"/>
    <w:link w:val="Ttulo7"/>
    <w:semiHidden/>
    <w:locked/>
    <w:rPr>
      <w:rFonts w:ascii="Calibri" w:hAnsi="Calibri"/>
      <w:sz w:val="24"/>
    </w:rPr>
  </w:style>
  <w:style w:type="character" w:customStyle="1" w:styleId="Ttulo8Char">
    <w:name w:val="Título 8 Char"/>
    <w:link w:val="Ttulo8"/>
    <w:semiHidden/>
    <w:locked/>
    <w:rPr>
      <w:rFonts w:ascii="Calibri" w:hAnsi="Calibri"/>
      <w:i/>
      <w:sz w:val="24"/>
    </w:rPr>
  </w:style>
  <w:style w:type="character" w:customStyle="1" w:styleId="Ttulo9Char">
    <w:name w:val="Título 9 Char"/>
    <w:link w:val="Ttulo9"/>
    <w:semiHidden/>
    <w:locked/>
    <w:rPr>
      <w:rFonts w:ascii="Cambria" w:hAnsi="Cambria"/>
    </w:rPr>
  </w:style>
  <w:style w:type="paragraph" w:styleId="Cabealho">
    <w:name w:val="header"/>
    <w:basedOn w:val="Normal"/>
    <w:link w:val="CabealhoChar"/>
    <w:rsid w:val="00A8798C"/>
    <w:pPr>
      <w:tabs>
        <w:tab w:val="center" w:pos="4419"/>
        <w:tab w:val="right" w:pos="8838"/>
      </w:tabs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semiHidden/>
    <w:locked/>
    <w:rPr>
      <w:sz w:val="24"/>
    </w:rPr>
  </w:style>
  <w:style w:type="character" w:styleId="Nmerodepgina">
    <w:name w:val="page number"/>
    <w:rsid w:val="00A8798C"/>
    <w:rPr>
      <w:rFonts w:cs="Times New Roman"/>
    </w:rPr>
  </w:style>
  <w:style w:type="character" w:customStyle="1" w:styleId="MTEquationSection">
    <w:name w:val="MTEquationSection"/>
    <w:rsid w:val="00A8798C"/>
    <w:rPr>
      <w:b/>
      <w:vanish w:val="0"/>
      <w:color w:val="FF0000"/>
    </w:rPr>
  </w:style>
  <w:style w:type="paragraph" w:styleId="Rodap">
    <w:name w:val="footer"/>
    <w:basedOn w:val="Normal"/>
    <w:link w:val="RodapChar"/>
    <w:rsid w:val="00C124BA"/>
    <w:pPr>
      <w:tabs>
        <w:tab w:val="center" w:pos="4252"/>
        <w:tab w:val="right" w:pos="8504"/>
      </w:tabs>
    </w:pPr>
    <w:rPr>
      <w:szCs w:val="20"/>
      <w:lang w:val="x-none" w:eastAsia="x-none"/>
    </w:rPr>
  </w:style>
  <w:style w:type="character" w:customStyle="1" w:styleId="RodapChar">
    <w:name w:val="Rodapé Char"/>
    <w:link w:val="Rodap"/>
    <w:semiHidden/>
    <w:locked/>
    <w:rPr>
      <w:sz w:val="24"/>
    </w:rPr>
  </w:style>
  <w:style w:type="paragraph" w:styleId="Sumrio1">
    <w:name w:val="toc 1"/>
    <w:basedOn w:val="Normal"/>
    <w:next w:val="Normal"/>
    <w:autoRedefine/>
    <w:semiHidden/>
    <w:rsid w:val="003C77D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3C77D1"/>
    <w:pPr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3C77D1"/>
    <w:pPr>
      <w:ind w:left="480"/>
      <w:jc w:val="left"/>
    </w:pPr>
    <w:rPr>
      <w:i/>
      <w:iCs/>
      <w:sz w:val="20"/>
      <w:szCs w:val="20"/>
    </w:rPr>
  </w:style>
  <w:style w:type="character" w:styleId="Hyperlink">
    <w:name w:val="Hyperlink"/>
    <w:rsid w:val="009A23BB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3C77D1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152B05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152B05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152B05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152B05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152B05"/>
    <w:pPr>
      <w:ind w:left="1920"/>
      <w:jc w:val="left"/>
    </w:pPr>
    <w:rPr>
      <w:sz w:val="18"/>
      <w:szCs w:val="18"/>
    </w:rPr>
  </w:style>
  <w:style w:type="paragraph" w:styleId="NormalWeb">
    <w:name w:val="Normal (Web)"/>
    <w:basedOn w:val="Normal"/>
    <w:rsid w:val="00C0543D"/>
    <w:pPr>
      <w:spacing w:before="100" w:beforeAutospacing="1" w:after="100" w:afterAutospacing="1" w:line="240" w:lineRule="auto"/>
      <w:jc w:val="left"/>
    </w:pPr>
    <w:rPr>
      <w:color w:val="000000"/>
    </w:rPr>
  </w:style>
  <w:style w:type="character" w:customStyle="1" w:styleId="paragrafos1">
    <w:name w:val="paragrafos1"/>
    <w:rsid w:val="00C0543D"/>
    <w:rPr>
      <w:sz w:val="9"/>
    </w:rPr>
  </w:style>
  <w:style w:type="character" w:styleId="Forte">
    <w:name w:val="Strong"/>
    <w:qFormat/>
    <w:rsid w:val="005A4ABD"/>
    <w:rPr>
      <w:b/>
    </w:rPr>
  </w:style>
  <w:style w:type="paragraph" w:styleId="Legenda">
    <w:name w:val="caption"/>
    <w:basedOn w:val="Normal"/>
    <w:next w:val="Normal"/>
    <w:qFormat/>
    <w:rsid w:val="00465404"/>
    <w:rPr>
      <w:b/>
      <w:bCs/>
      <w:sz w:val="20"/>
      <w:szCs w:val="20"/>
    </w:rPr>
  </w:style>
  <w:style w:type="character" w:customStyle="1" w:styleId="textosmallcaps1">
    <w:name w:val="textosmallcaps1"/>
    <w:rsid w:val="00CB44AC"/>
    <w:rPr>
      <w:rFonts w:ascii="Verdana" w:hAnsi="Verdana"/>
      <w:smallCaps/>
      <w:sz w:val="15"/>
      <w:u w:val="none"/>
      <w:effect w:val="none"/>
    </w:rPr>
  </w:style>
  <w:style w:type="paragraph" w:styleId="Recuodecorpodetexto2">
    <w:name w:val="Body Text Indent 2"/>
    <w:basedOn w:val="Normal"/>
    <w:link w:val="Recuodecorpodetexto2Char"/>
    <w:rsid w:val="004B6CC1"/>
    <w:pPr>
      <w:ind w:firstLine="708"/>
    </w:pPr>
    <w:rPr>
      <w:szCs w:val="20"/>
      <w:lang w:val="x-none" w:eastAsia="x-none"/>
    </w:rPr>
  </w:style>
  <w:style w:type="character" w:customStyle="1" w:styleId="Recuodecorpodetexto2Char">
    <w:name w:val="Recuo de corpo de texto 2 Char"/>
    <w:link w:val="Recuodecorpodetexto2"/>
    <w:semiHidden/>
    <w:locked/>
    <w:rPr>
      <w:sz w:val="24"/>
    </w:rPr>
  </w:style>
  <w:style w:type="paragraph" w:styleId="Recuodecorpodetexto3">
    <w:name w:val="Body Text Indent 3"/>
    <w:basedOn w:val="Normal"/>
    <w:link w:val="Recuodecorpodetexto3Char"/>
    <w:rsid w:val="004B6CC1"/>
    <w:pPr>
      <w:ind w:firstLine="708"/>
    </w:pPr>
    <w:rPr>
      <w:sz w:val="16"/>
      <w:szCs w:val="20"/>
      <w:lang w:val="x-none" w:eastAsia="x-none"/>
    </w:rPr>
  </w:style>
  <w:style w:type="character" w:customStyle="1" w:styleId="Recuodecorpodetexto3Char">
    <w:name w:val="Recuo de corpo de texto 3 Char"/>
    <w:link w:val="Recuodecorpodetexto3"/>
    <w:semiHidden/>
    <w:locked/>
    <w:rPr>
      <w:sz w:val="16"/>
    </w:rPr>
  </w:style>
  <w:style w:type="paragraph" w:styleId="Corpodetexto">
    <w:name w:val="Body Text"/>
    <w:basedOn w:val="Normal"/>
    <w:link w:val="CorpodetextoChar"/>
    <w:rsid w:val="00DF2D9B"/>
    <w:pPr>
      <w:spacing w:after="120" w:line="240" w:lineRule="auto"/>
      <w:jc w:val="left"/>
    </w:pPr>
    <w:rPr>
      <w:szCs w:val="20"/>
      <w:lang w:val="x-none" w:eastAsia="x-none"/>
    </w:rPr>
  </w:style>
  <w:style w:type="character" w:customStyle="1" w:styleId="CorpodetextoChar">
    <w:name w:val="Corpo de texto Char"/>
    <w:link w:val="Corpodetexto"/>
    <w:semiHidden/>
    <w:locked/>
    <w:rPr>
      <w:sz w:val="24"/>
    </w:rPr>
  </w:style>
  <w:style w:type="character" w:customStyle="1" w:styleId="subtit1">
    <w:name w:val="subtit1"/>
    <w:rsid w:val="00DF2D9B"/>
    <w:rPr>
      <w:rFonts w:ascii="Verdana" w:hAnsi="Verdana"/>
      <w:b/>
      <w:color w:val="auto"/>
      <w:sz w:val="20"/>
    </w:rPr>
  </w:style>
  <w:style w:type="character" w:customStyle="1" w:styleId="ftnotv12sp1">
    <w:name w:val="ftnotv12sp1"/>
    <w:rsid w:val="00DF2D9B"/>
    <w:rPr>
      <w:rFonts w:ascii="Verdana" w:hAnsi="Verdana"/>
      <w:sz w:val="17"/>
    </w:rPr>
  </w:style>
  <w:style w:type="character" w:customStyle="1" w:styleId="titulo1">
    <w:name w:val="titulo1"/>
    <w:rsid w:val="00DF2D9B"/>
    <w:rPr>
      <w:rFonts w:ascii="Verdana" w:hAnsi="Verdana"/>
      <w:b/>
      <w:caps/>
      <w:color w:val="auto"/>
      <w:sz w:val="20"/>
    </w:rPr>
  </w:style>
  <w:style w:type="paragraph" w:styleId="Textodenotaderodap">
    <w:name w:val="footnote text"/>
    <w:basedOn w:val="Normal"/>
    <w:link w:val="TextodenotaderodapChar"/>
    <w:semiHidden/>
    <w:rsid w:val="00BC73B0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semiHidden/>
    <w:locked/>
    <w:rPr>
      <w:sz w:val="20"/>
    </w:rPr>
  </w:style>
  <w:style w:type="character" w:styleId="Refdenotaderodap">
    <w:name w:val="footnote reference"/>
    <w:semiHidden/>
    <w:rsid w:val="00BC73B0"/>
    <w:rPr>
      <w:vertAlign w:val="superscript"/>
    </w:rPr>
  </w:style>
  <w:style w:type="table" w:styleId="Tabelacomgrade">
    <w:name w:val="Table Grid"/>
    <w:basedOn w:val="Tabelanormal"/>
    <w:rsid w:val="00CE56C2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FD789B"/>
    <w:rPr>
      <w:color w:val="800080"/>
      <w:u w:val="single"/>
    </w:rPr>
  </w:style>
  <w:style w:type="paragraph" w:customStyle="1" w:styleId="CitaoLonga">
    <w:name w:val="Citação Longa"/>
    <w:basedOn w:val="Normal"/>
    <w:rsid w:val="00AB3848"/>
    <w:pPr>
      <w:spacing w:line="240" w:lineRule="auto"/>
      <w:ind w:left="2268"/>
    </w:pPr>
    <w:rPr>
      <w:sz w:val="20"/>
      <w:szCs w:val="20"/>
    </w:rPr>
  </w:style>
  <w:style w:type="paragraph" w:customStyle="1" w:styleId="MTDisplayEquation">
    <w:name w:val="MTDisplayEquation"/>
    <w:basedOn w:val="Normal"/>
    <w:next w:val="Normal"/>
    <w:rsid w:val="005B23FD"/>
    <w:pPr>
      <w:tabs>
        <w:tab w:val="center" w:pos="4720"/>
        <w:tab w:val="right" w:pos="9420"/>
      </w:tabs>
      <w:spacing w:line="240" w:lineRule="auto"/>
      <w:ind w:firstLine="720"/>
    </w:pPr>
    <w:rPr>
      <w:rFonts w:ascii="Arial" w:hAnsi="Arial" w:cs="Arial"/>
      <w:sz w:val="20"/>
      <w:szCs w:val="20"/>
    </w:rPr>
  </w:style>
  <w:style w:type="character" w:customStyle="1" w:styleId="apple-style-span">
    <w:name w:val="apple-style-span"/>
    <w:rsid w:val="00753172"/>
    <w:rPr>
      <w:rFonts w:cs="Times New Roman"/>
    </w:rPr>
  </w:style>
  <w:style w:type="character" w:styleId="Refdecomentrio">
    <w:name w:val="annotation reference"/>
    <w:semiHidden/>
    <w:rsid w:val="008C7B39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8C7B39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semiHidden/>
    <w:locked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8C7B39"/>
    <w:rPr>
      <w:b/>
    </w:rPr>
  </w:style>
  <w:style w:type="character" w:customStyle="1" w:styleId="AssuntodocomentrioChar">
    <w:name w:val="Assunto do comentário Char"/>
    <w:link w:val="Assuntodocomentrio"/>
    <w:semiHidden/>
    <w:locked/>
    <w:rPr>
      <w:b/>
      <w:sz w:val="20"/>
    </w:rPr>
  </w:style>
  <w:style w:type="paragraph" w:styleId="Textodebalo">
    <w:name w:val="Balloon Text"/>
    <w:basedOn w:val="Normal"/>
    <w:link w:val="TextodebaloChar"/>
    <w:semiHidden/>
    <w:rsid w:val="008C7B39"/>
    <w:rPr>
      <w:sz w:val="2"/>
      <w:szCs w:val="20"/>
      <w:lang w:val="x-none" w:eastAsia="x-none"/>
    </w:rPr>
  </w:style>
  <w:style w:type="character" w:customStyle="1" w:styleId="TextodebaloChar">
    <w:name w:val="Texto de balão Char"/>
    <w:link w:val="Textodebalo"/>
    <w:semiHidden/>
    <w:locked/>
    <w:rPr>
      <w:sz w:val="2"/>
    </w:rPr>
  </w:style>
  <w:style w:type="character" w:customStyle="1" w:styleId="apple-converted-space">
    <w:name w:val="apple-converted-space"/>
    <w:rsid w:val="00C839E0"/>
  </w:style>
  <w:style w:type="paragraph" w:customStyle="1" w:styleId="PargrafodaLista1">
    <w:name w:val="Parágrafo da Lista1"/>
    <w:basedOn w:val="Normal"/>
    <w:rsid w:val="00E7574E"/>
    <w:pPr>
      <w:ind w:left="720"/>
    </w:pPr>
  </w:style>
  <w:style w:type="paragraph" w:customStyle="1" w:styleId="CAPAS">
    <w:name w:val="CAPAS"/>
    <w:basedOn w:val="Normal"/>
    <w:link w:val="CAPASChar"/>
    <w:rsid w:val="00BC3D82"/>
    <w:pPr>
      <w:spacing w:line="240" w:lineRule="auto"/>
      <w:jc w:val="center"/>
    </w:pPr>
    <w:rPr>
      <w:b/>
      <w:sz w:val="28"/>
      <w:szCs w:val="20"/>
      <w:lang w:val="x-none" w:eastAsia="x-none"/>
    </w:rPr>
  </w:style>
  <w:style w:type="character" w:customStyle="1" w:styleId="CAPASChar">
    <w:name w:val="CAPAS Char"/>
    <w:link w:val="CAPAS"/>
    <w:locked/>
    <w:rsid w:val="00BC3D82"/>
    <w:rPr>
      <w:b/>
      <w:sz w:val="28"/>
    </w:rPr>
  </w:style>
  <w:style w:type="character" w:customStyle="1" w:styleId="tgc">
    <w:name w:val="_tgc"/>
    <w:rsid w:val="00671060"/>
  </w:style>
  <w:style w:type="paragraph" w:styleId="Reviso">
    <w:name w:val="Revision"/>
    <w:hidden/>
    <w:uiPriority w:val="99"/>
    <w:semiHidden/>
    <w:rsid w:val="00DF2A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">
                          <w:marLeft w:val="125"/>
                          <w:marRight w:val="125"/>
                          <w:marTop w:val="100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5073D-BA34-4666-88B9-809F4E75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3</Pages>
  <Words>1249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Conceitue a Administração em função da ênfase em cada uma das variáveis, a saber: tarefas, estrutura, pessoas, tecnologia e ambiente</vt:lpstr>
    </vt:vector>
  </TitlesOfParts>
  <Company>Particular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Conceitue a Administração em função da ênfase em cada uma das variáveis, a saber: tarefas, estrutura, pessoas, tecnologia e ambiente</dc:title>
  <dc:subject/>
  <dc:creator>Beltrame</dc:creator>
  <cp:keywords/>
  <dc:description/>
  <cp:lastModifiedBy>Eugênio Pozzobon</cp:lastModifiedBy>
  <cp:revision>7</cp:revision>
  <cp:lastPrinted>2018-11-30T16:25:00Z</cp:lastPrinted>
  <dcterms:created xsi:type="dcterms:W3CDTF">2021-03-11T23:13:00Z</dcterms:created>
  <dcterms:modified xsi:type="dcterms:W3CDTF">2022-02-17T17:05:00Z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